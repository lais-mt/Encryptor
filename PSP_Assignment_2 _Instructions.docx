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AF76" w14:textId="77777777" w:rsidR="00463A21" w:rsidRDefault="00463A21">
      <w:pPr>
        <w:pStyle w:val="Coursecodeversion"/>
      </w:pPr>
    </w:p>
    <w:bookmarkStart w:id="0" w:name="_MON_991728093"/>
    <w:bookmarkStart w:id="1" w:name="_MON_1054105706"/>
    <w:bookmarkEnd w:id="0"/>
    <w:bookmarkEnd w:id="1"/>
    <w:bookmarkStart w:id="2" w:name="_MON_1066645638"/>
    <w:bookmarkEnd w:id="2"/>
    <w:p w14:paraId="223D23BA" w14:textId="77777777" w:rsidR="0065779E" w:rsidRDefault="0065779E" w:rsidP="0065779E">
      <w:pPr>
        <w:spacing w:line="480" w:lineRule="atLeast"/>
        <w:ind w:left="3969"/>
      </w:pPr>
      <w:r>
        <w:object w:dxaOrig="765" w:dyaOrig="946" w14:anchorId="355A1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pt;height:47.45pt" o:ole="" fillcolor="window">
            <v:imagedata r:id="rId8" o:title=""/>
          </v:shape>
          <o:OLEObject Type="Embed" ProgID="Word.Picture.8" ShapeID="_x0000_i1025" DrawAspect="Content" ObjectID="_1713630405" r:id="rId9"/>
        </w:object>
      </w:r>
    </w:p>
    <w:p w14:paraId="1E905297" w14:textId="77777777" w:rsidR="0065779E" w:rsidRDefault="0065779E" w:rsidP="0065779E">
      <w:pPr>
        <w:spacing w:line="480" w:lineRule="atLeast"/>
        <w:ind w:left="3969"/>
        <w:rPr>
          <w:sz w:val="36"/>
        </w:rPr>
      </w:pPr>
    </w:p>
    <w:p w14:paraId="21BD314A" w14:textId="77777777" w:rsidR="0065779E" w:rsidRDefault="0065779E" w:rsidP="0065779E">
      <w:pPr>
        <w:spacing w:line="480" w:lineRule="atLeast"/>
        <w:rPr>
          <w:sz w:val="36"/>
        </w:rPr>
      </w:pPr>
    </w:p>
    <w:p w14:paraId="7218B3D4" w14:textId="77777777" w:rsidR="0065779E" w:rsidRDefault="0065779E" w:rsidP="0065779E">
      <w:pPr>
        <w:spacing w:line="480" w:lineRule="atLeast"/>
        <w:rPr>
          <w:sz w:val="36"/>
        </w:rPr>
      </w:pPr>
    </w:p>
    <w:p w14:paraId="38B7C4F3" w14:textId="77777777" w:rsidR="0065779E" w:rsidRDefault="0065779E" w:rsidP="0065779E">
      <w:pPr>
        <w:spacing w:line="480" w:lineRule="atLeast"/>
        <w:rPr>
          <w:sz w:val="36"/>
        </w:rPr>
      </w:pPr>
    </w:p>
    <w:p w14:paraId="7D0B7EB5" w14:textId="77777777" w:rsidR="0065779E" w:rsidRDefault="0065779E" w:rsidP="0065779E">
      <w:pPr>
        <w:pBdr>
          <w:top w:val="single" w:sz="6" w:space="1" w:color="auto"/>
        </w:pBdr>
        <w:spacing w:line="480" w:lineRule="atLeast"/>
        <w:ind w:left="3969"/>
        <w:rPr>
          <w:sz w:val="28"/>
        </w:rPr>
      </w:pPr>
      <w:r>
        <w:rPr>
          <w:sz w:val="28"/>
        </w:rPr>
        <w:t>COMP 10</w:t>
      </w:r>
      <w:r w:rsidR="00782747">
        <w:rPr>
          <w:sz w:val="28"/>
        </w:rPr>
        <w:t>43</w:t>
      </w:r>
    </w:p>
    <w:p w14:paraId="3D08DD31" w14:textId="77777777" w:rsidR="0065779E" w:rsidRDefault="0065779E" w:rsidP="0065779E">
      <w:pPr>
        <w:spacing w:line="480" w:lineRule="atLeast"/>
        <w:ind w:left="3969"/>
        <w:rPr>
          <w:sz w:val="40"/>
        </w:rPr>
      </w:pPr>
    </w:p>
    <w:p w14:paraId="181A68F6" w14:textId="77777777" w:rsidR="0065779E" w:rsidRDefault="0065779E" w:rsidP="0065779E">
      <w:pPr>
        <w:spacing w:line="480" w:lineRule="atLeast"/>
        <w:ind w:left="3969"/>
        <w:rPr>
          <w:sz w:val="40"/>
        </w:rPr>
      </w:pPr>
    </w:p>
    <w:p w14:paraId="483955C5" w14:textId="77777777" w:rsidR="0065779E" w:rsidRDefault="0065779E" w:rsidP="0065779E">
      <w:pPr>
        <w:spacing w:line="480" w:lineRule="atLeast"/>
        <w:ind w:left="3969"/>
        <w:rPr>
          <w:sz w:val="40"/>
        </w:rPr>
      </w:pPr>
      <w:r>
        <w:rPr>
          <w:sz w:val="40"/>
        </w:rPr>
        <w:t>Problem Solving and Programming</w:t>
      </w:r>
    </w:p>
    <w:p w14:paraId="5A9C4D71" w14:textId="77777777" w:rsidR="0065779E" w:rsidRDefault="0065779E" w:rsidP="0065779E">
      <w:pPr>
        <w:ind w:left="3969"/>
      </w:pPr>
    </w:p>
    <w:p w14:paraId="3953D0F3" w14:textId="77777777" w:rsidR="0065779E" w:rsidRDefault="0065779E" w:rsidP="0065779E">
      <w:pPr>
        <w:ind w:left="3969"/>
        <w:rPr>
          <w:b/>
        </w:rPr>
      </w:pPr>
    </w:p>
    <w:p w14:paraId="5F83DF81" w14:textId="77777777" w:rsidR="0065779E" w:rsidRDefault="0065779E" w:rsidP="0065779E">
      <w:pPr>
        <w:ind w:left="3969"/>
        <w:rPr>
          <w:b/>
        </w:rPr>
      </w:pPr>
    </w:p>
    <w:p w14:paraId="612240E9" w14:textId="77777777" w:rsidR="0065779E" w:rsidRDefault="0065779E" w:rsidP="0065779E">
      <w:pPr>
        <w:ind w:left="3969"/>
        <w:rPr>
          <w:b/>
        </w:rPr>
      </w:pPr>
    </w:p>
    <w:p w14:paraId="7A211DCE" w14:textId="77777777" w:rsidR="0065779E" w:rsidRDefault="0065779E" w:rsidP="0065779E">
      <w:pPr>
        <w:ind w:left="3969"/>
        <w:rPr>
          <w:b/>
        </w:rPr>
      </w:pPr>
    </w:p>
    <w:p w14:paraId="63816F01" w14:textId="77777777" w:rsidR="0065779E" w:rsidRDefault="0065779E" w:rsidP="0065779E">
      <w:pPr>
        <w:ind w:left="3969"/>
        <w:rPr>
          <w:b/>
        </w:rPr>
      </w:pPr>
    </w:p>
    <w:p w14:paraId="778C6D46" w14:textId="77777777" w:rsidR="0065779E" w:rsidRDefault="0065779E" w:rsidP="0065779E">
      <w:pPr>
        <w:ind w:left="3969"/>
        <w:rPr>
          <w:b/>
        </w:rPr>
      </w:pPr>
    </w:p>
    <w:p w14:paraId="6149168E" w14:textId="77777777" w:rsidR="0065779E" w:rsidRDefault="00657299" w:rsidP="0065779E">
      <w:pPr>
        <w:ind w:left="3969"/>
        <w:rPr>
          <w:b/>
          <w:sz w:val="44"/>
        </w:rPr>
      </w:pPr>
      <w:r>
        <w:rPr>
          <w:b/>
          <w:sz w:val="44"/>
        </w:rPr>
        <w:t xml:space="preserve">Programming </w:t>
      </w:r>
      <w:r w:rsidR="0065779E">
        <w:rPr>
          <w:b/>
          <w:sz w:val="44"/>
        </w:rPr>
        <w:t xml:space="preserve">Assignment </w:t>
      </w:r>
      <w:r w:rsidR="00C95D06">
        <w:rPr>
          <w:b/>
          <w:sz w:val="44"/>
        </w:rPr>
        <w:t>2</w:t>
      </w:r>
    </w:p>
    <w:p w14:paraId="4BF336CD" w14:textId="77777777" w:rsidR="0065779E" w:rsidRDefault="0065779E" w:rsidP="0065779E">
      <w:pPr>
        <w:ind w:left="3969"/>
      </w:pPr>
    </w:p>
    <w:p w14:paraId="4C8A41EB" w14:textId="77777777" w:rsidR="0065779E" w:rsidRDefault="0065779E" w:rsidP="0065779E">
      <w:pPr>
        <w:ind w:left="3969"/>
      </w:pPr>
    </w:p>
    <w:p w14:paraId="6F0FC057" w14:textId="77777777" w:rsidR="0065779E" w:rsidRDefault="0065779E" w:rsidP="0065779E">
      <w:pPr>
        <w:ind w:left="3969"/>
      </w:pPr>
    </w:p>
    <w:p w14:paraId="4A52BFFE" w14:textId="77777777" w:rsidR="0065779E" w:rsidRDefault="0065779E" w:rsidP="0065779E">
      <w:pPr>
        <w:ind w:left="3969"/>
      </w:pPr>
    </w:p>
    <w:p w14:paraId="639C4CD0" w14:textId="77777777" w:rsidR="00E866EA" w:rsidRDefault="00E866EA" w:rsidP="0065779E">
      <w:pPr>
        <w:ind w:left="3969"/>
      </w:pPr>
    </w:p>
    <w:p w14:paraId="7E3BA3B9" w14:textId="77777777" w:rsidR="0065779E" w:rsidRDefault="0065779E" w:rsidP="0065779E">
      <w:pPr>
        <w:ind w:left="3969"/>
      </w:pPr>
    </w:p>
    <w:p w14:paraId="5104DA14" w14:textId="77777777" w:rsidR="0065779E" w:rsidRDefault="0065779E" w:rsidP="0065779E">
      <w:pPr>
        <w:ind w:left="3969"/>
      </w:pPr>
    </w:p>
    <w:p w14:paraId="422F246E" w14:textId="77777777" w:rsidR="0065779E" w:rsidRDefault="0065779E" w:rsidP="0065779E">
      <w:pPr>
        <w:ind w:left="3969"/>
      </w:pPr>
    </w:p>
    <w:p w14:paraId="259570C5" w14:textId="77777777" w:rsidR="0065779E" w:rsidRDefault="0065779E" w:rsidP="0065779E">
      <w:pPr>
        <w:ind w:left="3969"/>
      </w:pPr>
    </w:p>
    <w:p w14:paraId="7114031D" w14:textId="77777777" w:rsidR="0065779E" w:rsidRDefault="0065779E" w:rsidP="0065779E">
      <w:pPr>
        <w:ind w:left="3969"/>
      </w:pPr>
    </w:p>
    <w:p w14:paraId="27C86FAA" w14:textId="77777777" w:rsidR="0065779E" w:rsidRDefault="0065779E" w:rsidP="0065779E">
      <w:pPr>
        <w:ind w:left="3969"/>
      </w:pPr>
    </w:p>
    <w:p w14:paraId="4F70979C" w14:textId="77777777" w:rsidR="0065779E" w:rsidRDefault="0065779E" w:rsidP="0065779E">
      <w:pPr>
        <w:ind w:left="3969"/>
      </w:pPr>
    </w:p>
    <w:p w14:paraId="2D75271F" w14:textId="77777777" w:rsidR="0065779E" w:rsidRDefault="0065779E" w:rsidP="0065779E">
      <w:pPr>
        <w:ind w:left="3969"/>
      </w:pPr>
    </w:p>
    <w:p w14:paraId="026A95E0" w14:textId="77777777" w:rsidR="0065779E" w:rsidRDefault="0065779E" w:rsidP="0065779E">
      <w:pPr>
        <w:ind w:left="3969"/>
      </w:pPr>
    </w:p>
    <w:p w14:paraId="4E045C09" w14:textId="77777777" w:rsidR="00B72D11" w:rsidRDefault="00B72D11" w:rsidP="0065779E">
      <w:pPr>
        <w:ind w:left="3969"/>
      </w:pPr>
    </w:p>
    <w:p w14:paraId="184B9ED0" w14:textId="77777777" w:rsidR="0065779E" w:rsidRDefault="0065779E" w:rsidP="0065779E">
      <w:pPr>
        <w:ind w:left="3969"/>
      </w:pPr>
    </w:p>
    <w:p w14:paraId="28185E5E" w14:textId="77777777" w:rsidR="0065779E" w:rsidRDefault="0065779E" w:rsidP="0065779E">
      <w:pPr>
        <w:ind w:left="3969"/>
      </w:pPr>
    </w:p>
    <w:p w14:paraId="49E8F698" w14:textId="77777777" w:rsidR="0065779E" w:rsidRDefault="0065779E" w:rsidP="0065779E">
      <w:pPr>
        <w:ind w:left="3969"/>
      </w:pPr>
    </w:p>
    <w:p w14:paraId="0948F2C6" w14:textId="77777777" w:rsidR="0065779E" w:rsidRDefault="0065779E" w:rsidP="0065779E">
      <w:pPr>
        <w:ind w:left="3969"/>
      </w:pPr>
    </w:p>
    <w:p w14:paraId="4E964954" w14:textId="77777777" w:rsidR="0065779E" w:rsidRDefault="00BA203F" w:rsidP="0065779E">
      <w:pPr>
        <w:ind w:left="3969"/>
      </w:pPr>
      <w:proofErr w:type="spellStart"/>
      <w:r>
        <w:t>UniSA</w:t>
      </w:r>
      <w:proofErr w:type="spellEnd"/>
      <w:r>
        <w:t xml:space="preserve"> STEM</w:t>
      </w:r>
    </w:p>
    <w:p w14:paraId="76880C94" w14:textId="77777777" w:rsidR="0065779E" w:rsidRDefault="0065779E" w:rsidP="0065779E">
      <w:pPr>
        <w:ind w:left="3969"/>
      </w:pPr>
      <w:r>
        <w:t>The University of South Australia</w:t>
      </w:r>
    </w:p>
    <w:p w14:paraId="5C578DA3" w14:textId="221359BE" w:rsidR="0065779E" w:rsidRDefault="00BA203F" w:rsidP="0065779E">
      <w:pPr>
        <w:ind w:left="3969"/>
      </w:pPr>
      <w:proofErr w:type="gramStart"/>
      <w:r>
        <w:t>March,</w:t>
      </w:r>
      <w:proofErr w:type="gramEnd"/>
      <w:r>
        <w:t xml:space="preserve"> 202</w:t>
      </w:r>
      <w:r w:rsidR="0065443F">
        <w:t>2</w:t>
      </w:r>
    </w:p>
    <w:p w14:paraId="25E19A6E" w14:textId="77777777" w:rsidR="00B2713B" w:rsidRDefault="00B2713B" w:rsidP="001F3B69">
      <w:pPr>
        <w:pStyle w:val="Coursetitle"/>
        <w:spacing w:after="0"/>
        <w:sectPr w:rsidR="00B2713B" w:rsidSect="006F5888">
          <w:footerReference w:type="default" r:id="rId10"/>
          <w:pgSz w:w="11906" w:h="16838" w:code="9"/>
          <w:pgMar w:top="1440" w:right="1440" w:bottom="1440" w:left="1440" w:header="720" w:footer="720" w:gutter="0"/>
          <w:pgNumType w:start="1"/>
          <w:cols w:space="720"/>
          <w:titlePg/>
          <w:docGrid w:linePitch="360"/>
        </w:sectPr>
      </w:pPr>
    </w:p>
    <w:p w14:paraId="5AEE3D3C" w14:textId="77777777" w:rsidR="00463A21" w:rsidRDefault="00463A21" w:rsidP="001F3B69">
      <w:pPr>
        <w:pStyle w:val="Coursetitle"/>
        <w:spacing w:after="0"/>
      </w:pPr>
      <w:r>
        <w:lastRenderedPageBreak/>
        <w:t>Contents</w:t>
      </w:r>
    </w:p>
    <w:p w14:paraId="00B00762" w14:textId="77777777" w:rsidR="001F3B69" w:rsidRDefault="001F3B69">
      <w:pPr>
        <w:pStyle w:val="Text"/>
      </w:pPr>
    </w:p>
    <w:p w14:paraId="7C17F33E" w14:textId="77777777" w:rsidR="00463A21" w:rsidRDefault="00463A21">
      <w:pPr>
        <w:pStyle w:val="Text"/>
      </w:pPr>
      <w:r>
        <w:t>Introduction</w:t>
      </w:r>
    </w:p>
    <w:p w14:paraId="3DDB9E04" w14:textId="77777777" w:rsidR="00802F1F" w:rsidRDefault="00802F1F" w:rsidP="00802F1F">
      <w:pPr>
        <w:pStyle w:val="Text"/>
      </w:pPr>
      <w:r>
        <w:t>Assignment Overview</w:t>
      </w:r>
    </w:p>
    <w:p w14:paraId="2D49D4A6" w14:textId="77777777" w:rsidR="007011A9" w:rsidRDefault="007011A9">
      <w:pPr>
        <w:pStyle w:val="Text"/>
      </w:pPr>
      <w:r>
        <w:t>Graduate Qualities</w:t>
      </w:r>
    </w:p>
    <w:p w14:paraId="046FABF1" w14:textId="77777777" w:rsidR="002E266F" w:rsidRDefault="000C45E5" w:rsidP="002E266F">
      <w:pPr>
        <w:pStyle w:val="Text"/>
      </w:pPr>
      <w:r>
        <w:t>P</w:t>
      </w:r>
      <w:r w:rsidR="002E266F">
        <w:t>art II</w:t>
      </w:r>
      <w:r>
        <w:t xml:space="preserve"> Specification</w:t>
      </w:r>
    </w:p>
    <w:p w14:paraId="4B23E28A" w14:textId="77777777" w:rsidR="002E266F" w:rsidRDefault="002E266F" w:rsidP="002E266F">
      <w:pPr>
        <w:pStyle w:val="Text"/>
        <w:numPr>
          <w:ilvl w:val="0"/>
          <w:numId w:val="27"/>
        </w:numPr>
      </w:pPr>
      <w:r>
        <w:t>Practical Requirements (Part II)</w:t>
      </w:r>
    </w:p>
    <w:p w14:paraId="3AB6A57E" w14:textId="77777777" w:rsidR="002E266F" w:rsidRDefault="002E266F" w:rsidP="002E266F">
      <w:pPr>
        <w:pStyle w:val="Text"/>
        <w:numPr>
          <w:ilvl w:val="0"/>
          <w:numId w:val="27"/>
        </w:numPr>
      </w:pPr>
      <w:r>
        <w:t>Stages (Part II)</w:t>
      </w:r>
    </w:p>
    <w:p w14:paraId="0BF7B90E" w14:textId="77777777" w:rsidR="00B850D9" w:rsidRDefault="00B850D9">
      <w:pPr>
        <w:pStyle w:val="Text"/>
      </w:pPr>
      <w:r>
        <w:t>Submission Details</w:t>
      </w:r>
    </w:p>
    <w:p w14:paraId="3982FF3D" w14:textId="77777777" w:rsidR="00B850D9" w:rsidRDefault="00B850D9">
      <w:pPr>
        <w:pStyle w:val="Text"/>
      </w:pPr>
      <w:r>
        <w:t>Extensions and Late Submissions</w:t>
      </w:r>
    </w:p>
    <w:p w14:paraId="7186A6FE" w14:textId="77777777" w:rsidR="00463A21" w:rsidRDefault="00B850D9">
      <w:pPr>
        <w:pStyle w:val="Text"/>
      </w:pPr>
      <w:r>
        <w:t>Academic Misconduct</w:t>
      </w:r>
    </w:p>
    <w:p w14:paraId="55C14453" w14:textId="77777777" w:rsidR="00FC690D" w:rsidRDefault="00B850D9">
      <w:pPr>
        <w:pStyle w:val="Text"/>
      </w:pPr>
      <w:r>
        <w:t>Marking Criteria</w:t>
      </w:r>
    </w:p>
    <w:p w14:paraId="72670D46" w14:textId="77777777" w:rsidR="00230982" w:rsidRPr="008A36AC" w:rsidRDefault="00230982">
      <w:pPr>
        <w:pStyle w:val="Text"/>
      </w:pPr>
      <w:r w:rsidRPr="008A36AC">
        <w:t>Sample Output – Part II</w:t>
      </w:r>
    </w:p>
    <w:p w14:paraId="7675308F" w14:textId="77777777" w:rsidR="00230982" w:rsidRDefault="00230982">
      <w:pPr>
        <w:pStyle w:val="Text"/>
      </w:pPr>
    </w:p>
    <w:p w14:paraId="08D4E127" w14:textId="77777777" w:rsidR="00C73EEC" w:rsidRPr="003213B1" w:rsidRDefault="009874CF">
      <w:pPr>
        <w:pStyle w:val="Text"/>
      </w:pPr>
      <w:r>
        <w:br w:type="page"/>
      </w:r>
    </w:p>
    <w:p w14:paraId="69CE4ABD" w14:textId="77777777" w:rsidR="003213B1" w:rsidRDefault="003213B1" w:rsidP="003213B1">
      <w:pPr>
        <w:pStyle w:val="Sectionheading"/>
      </w:pPr>
      <w:r>
        <w:lastRenderedPageBreak/>
        <w:t>Introduction</w:t>
      </w:r>
    </w:p>
    <w:p w14:paraId="2A162FFE" w14:textId="77777777" w:rsidR="001243C5" w:rsidRDefault="001243C5" w:rsidP="009F3FFB">
      <w:pPr>
        <w:pStyle w:val="Text"/>
        <w:jc w:val="both"/>
      </w:pPr>
      <w:r>
        <w:t xml:space="preserve">This document describes the </w:t>
      </w:r>
      <w:r w:rsidR="00782747">
        <w:t>second</w:t>
      </w:r>
      <w:r w:rsidR="005837BF">
        <w:t xml:space="preserve"> </w:t>
      </w:r>
      <w:r>
        <w:t xml:space="preserve">assignment for </w:t>
      </w:r>
      <w:r w:rsidR="005837BF">
        <w:t>Problem Solving and Programming</w:t>
      </w:r>
      <w:r>
        <w:t>.</w:t>
      </w:r>
    </w:p>
    <w:p w14:paraId="303BFC5D" w14:textId="2620B298" w:rsidR="008A7D12" w:rsidRDefault="001243C5" w:rsidP="009F3FFB">
      <w:pPr>
        <w:pStyle w:val="Text"/>
        <w:jc w:val="both"/>
      </w:pPr>
      <w:r>
        <w:t xml:space="preserve">The assignment is intended to provide </w:t>
      </w:r>
      <w:r w:rsidR="008A7D12">
        <w:t>you</w:t>
      </w:r>
      <w:r>
        <w:t xml:space="preserve"> with the opportunity to put into practice </w:t>
      </w:r>
      <w:r w:rsidR="0082644A">
        <w:t xml:space="preserve">what </w:t>
      </w:r>
      <w:r w:rsidR="008A7D12">
        <w:t>you</w:t>
      </w:r>
      <w:r>
        <w:t xml:space="preserve"> have learnt in the </w:t>
      </w:r>
      <w:r w:rsidR="00CD0623">
        <w:t xml:space="preserve">course by </w:t>
      </w:r>
      <w:r w:rsidR="002345C2">
        <w:t xml:space="preserve">applying </w:t>
      </w:r>
      <w:r w:rsidR="008A7D12">
        <w:t>your</w:t>
      </w:r>
      <w:r w:rsidR="002345C2">
        <w:t xml:space="preserve"> knowledge and skills to</w:t>
      </w:r>
      <w:r w:rsidR="00DC4B9D">
        <w:t xml:space="preserve"> the </w:t>
      </w:r>
      <w:r w:rsidR="00575612">
        <w:t>implemen</w:t>
      </w:r>
      <w:r w:rsidR="00833DCA">
        <w:t xml:space="preserve">tation of </w:t>
      </w:r>
      <w:r w:rsidR="004A52E5" w:rsidRPr="004A52E5">
        <w:rPr>
          <w:b/>
        </w:rPr>
        <w:t>simple encryption and decryption on strings entered by the user</w:t>
      </w:r>
      <w:r w:rsidR="009A5777">
        <w:rPr>
          <w:b/>
        </w:rPr>
        <w:t>.</w:t>
      </w:r>
    </w:p>
    <w:p w14:paraId="084D5481" w14:textId="77777777" w:rsidR="00800CE6" w:rsidRDefault="00800CE6" w:rsidP="00800CE6">
      <w:pPr>
        <w:pStyle w:val="Text"/>
        <w:jc w:val="both"/>
      </w:pPr>
      <w:r>
        <w:t xml:space="preserve">This assignment is an </w:t>
      </w:r>
      <w:r w:rsidRPr="002B4D43">
        <w:rPr>
          <w:b/>
        </w:rPr>
        <w:t>individual task</w:t>
      </w:r>
      <w:r>
        <w:t xml:space="preserve"> that will require an </w:t>
      </w:r>
      <w:r w:rsidRPr="002B4D43">
        <w:rPr>
          <w:b/>
        </w:rPr>
        <w:t>individual submission</w:t>
      </w:r>
      <w:r>
        <w:t xml:space="preserve">. </w:t>
      </w:r>
      <w:r w:rsidR="00782747">
        <w:t>You</w:t>
      </w:r>
      <w:r w:rsidRPr="00756599">
        <w:t xml:space="preserve"> will be required to submit your work via </w:t>
      </w:r>
      <w:proofErr w:type="spellStart"/>
      <w:r w:rsidRPr="00756599">
        <w:t>learnonline</w:t>
      </w:r>
      <w:proofErr w:type="spellEnd"/>
      <w:r w:rsidRPr="00756599">
        <w:t xml:space="preserve"> before</w:t>
      </w:r>
      <w:r w:rsidRPr="00333058">
        <w:rPr>
          <w:b/>
        </w:rPr>
        <w:t xml:space="preserve"> </w:t>
      </w:r>
      <w:r w:rsidR="00782747">
        <w:rPr>
          <w:b/>
        </w:rPr>
        <w:t>Monday Week 7</w:t>
      </w:r>
      <w:r w:rsidR="00641BC3">
        <w:rPr>
          <w:b/>
        </w:rPr>
        <w:t xml:space="preserve">, </w:t>
      </w:r>
      <w:r w:rsidR="00782747">
        <w:rPr>
          <w:b/>
        </w:rPr>
        <w:t>12p</w:t>
      </w:r>
      <w:r w:rsidR="00A0231D">
        <w:rPr>
          <w:b/>
        </w:rPr>
        <w:t>m</w:t>
      </w:r>
      <w:r w:rsidR="00782747">
        <w:rPr>
          <w:b/>
        </w:rPr>
        <w:t xml:space="preserve"> (Adelaide time)</w:t>
      </w:r>
      <w:r w:rsidRPr="00333058">
        <w:rPr>
          <w:b/>
        </w:rPr>
        <w:t>.</w:t>
      </w:r>
      <w:r>
        <w:t xml:space="preserve"> </w:t>
      </w:r>
    </w:p>
    <w:p w14:paraId="19AF8EBD" w14:textId="77777777" w:rsidR="00800CE6" w:rsidRDefault="00800CE6" w:rsidP="00800CE6">
      <w:pPr>
        <w:pStyle w:val="Text"/>
        <w:jc w:val="both"/>
      </w:pPr>
      <w:r>
        <w:t xml:space="preserve">This document is a kind of specification of the required </w:t>
      </w:r>
      <w:proofErr w:type="gramStart"/>
      <w:r>
        <w:t>end product</w:t>
      </w:r>
      <w:proofErr w:type="gramEnd"/>
      <w:r>
        <w:t xml:space="preserve"> that will be generated by implementing the assignment.  Like many specifications, it is written in English and hence will contain some imperfectly specified parts.  Please make sure you seek clarification if you are not clear on any aspect of this assignment.</w:t>
      </w:r>
    </w:p>
    <w:p w14:paraId="7F03B323" w14:textId="77777777" w:rsidR="00802F1F" w:rsidRPr="003213B1" w:rsidRDefault="00802F1F" w:rsidP="00802F1F">
      <w:pPr>
        <w:pStyle w:val="Text"/>
      </w:pPr>
    </w:p>
    <w:p w14:paraId="4BFC34AF" w14:textId="77777777" w:rsidR="00802F1F" w:rsidRDefault="00802F1F" w:rsidP="00802F1F">
      <w:pPr>
        <w:pStyle w:val="Sectionheading"/>
      </w:pPr>
      <w:r>
        <w:t>Assignment Overview</w:t>
      </w:r>
    </w:p>
    <w:p w14:paraId="257DF7DD" w14:textId="672DB555" w:rsidR="009C2B42" w:rsidRPr="00137140" w:rsidRDefault="009C2B42" w:rsidP="009C2B42">
      <w:pPr>
        <w:pStyle w:val="Text"/>
        <w:jc w:val="both"/>
        <w:rPr>
          <w:b/>
        </w:rPr>
      </w:pPr>
      <w:r w:rsidRPr="00137140">
        <w:rPr>
          <w:b/>
        </w:rPr>
        <w:t>Part I</w:t>
      </w:r>
      <w:r>
        <w:rPr>
          <w:b/>
        </w:rPr>
        <w:t xml:space="preserve">I:  </w:t>
      </w:r>
      <w:r w:rsidR="004A52E5">
        <w:rPr>
          <w:b/>
        </w:rPr>
        <w:t>Encryption</w:t>
      </w:r>
    </w:p>
    <w:p w14:paraId="5BC655E1" w14:textId="4EB95F26" w:rsidR="00DA7FBA" w:rsidRDefault="00DA7FBA" w:rsidP="00DA7FBA">
      <w:pPr>
        <w:pStyle w:val="Text"/>
        <w:jc w:val="both"/>
      </w:pPr>
      <w:r>
        <w:t xml:space="preserve">You are required to write a Python program that performs simple encryption and decryption on strings entered by the user. To do so, you are to use one of the simplest and most widely known encryption techniques known as the Caesar Cipher. </w:t>
      </w:r>
    </w:p>
    <w:p w14:paraId="7315C1F6" w14:textId="4450181B" w:rsidR="009A5777" w:rsidRDefault="00DA7FBA" w:rsidP="00DA7FBA">
      <w:pPr>
        <w:pStyle w:val="Text"/>
        <w:jc w:val="both"/>
      </w:pPr>
      <w:r>
        <w:t xml:space="preserve">The Caesar Cipher is named after Julius Caesar who used it for private correspondence. Further information on the Caesar Cipher can be found here: </w:t>
      </w:r>
      <w:hyperlink r:id="rId11" w:history="1">
        <w:r w:rsidRPr="00E60007">
          <w:rPr>
            <w:rStyle w:val="Hyperlink"/>
          </w:rPr>
          <w:t>https://en.wikipedia.org/wiki/Caesar_cipher</w:t>
        </w:r>
      </w:hyperlink>
    </w:p>
    <w:p w14:paraId="33B42FC7" w14:textId="77777777" w:rsidR="00DA7FBA" w:rsidRDefault="00DA7FBA" w:rsidP="00DA7FBA">
      <w:pPr>
        <w:pStyle w:val="Text"/>
        <w:jc w:val="both"/>
      </w:pPr>
    </w:p>
    <w:p w14:paraId="24BEDE53" w14:textId="77777777" w:rsidR="00802F1F" w:rsidRPr="00644F00" w:rsidRDefault="00802F1F" w:rsidP="003213B1">
      <w:pPr>
        <w:pStyle w:val="Text"/>
        <w:rPr>
          <w:b/>
          <w:i/>
        </w:rPr>
      </w:pPr>
      <w:r w:rsidRPr="00644F00">
        <w:rPr>
          <w:b/>
          <w:i/>
        </w:rPr>
        <w:t xml:space="preserve">Please </w:t>
      </w:r>
      <w:r w:rsidR="00DB624C" w:rsidRPr="00644F00">
        <w:rPr>
          <w:b/>
          <w:i/>
        </w:rPr>
        <w:t>ensure that you read</w:t>
      </w:r>
      <w:r w:rsidRPr="00644F00">
        <w:rPr>
          <w:b/>
          <w:i/>
        </w:rPr>
        <w:t xml:space="preserve"> </w:t>
      </w:r>
      <w:r w:rsidR="00B26862" w:rsidRPr="00644F00">
        <w:rPr>
          <w:b/>
          <w:i/>
        </w:rPr>
        <w:t>sections titled ‘P</w:t>
      </w:r>
      <w:r w:rsidRPr="00644F00">
        <w:rPr>
          <w:b/>
          <w:i/>
        </w:rPr>
        <w:t xml:space="preserve">art II </w:t>
      </w:r>
      <w:r w:rsidR="00B26862" w:rsidRPr="00644F00">
        <w:rPr>
          <w:b/>
          <w:i/>
        </w:rPr>
        <w:t>S</w:t>
      </w:r>
      <w:r w:rsidRPr="00644F00">
        <w:rPr>
          <w:b/>
          <w:i/>
        </w:rPr>
        <w:t>pecification</w:t>
      </w:r>
      <w:r w:rsidR="00B26862" w:rsidRPr="00644F00">
        <w:rPr>
          <w:b/>
          <w:i/>
        </w:rPr>
        <w:t>’</w:t>
      </w:r>
      <w:r w:rsidRPr="00644F00">
        <w:rPr>
          <w:b/>
          <w:i/>
        </w:rPr>
        <w:t xml:space="preserve"> below for further details.</w:t>
      </w:r>
    </w:p>
    <w:p w14:paraId="4963D59E" w14:textId="77777777" w:rsidR="00AC2107" w:rsidRDefault="00137140" w:rsidP="003213B1">
      <w:pPr>
        <w:pStyle w:val="Text"/>
      </w:pPr>
      <w:r>
        <w:br w:type="page"/>
      </w:r>
    </w:p>
    <w:p w14:paraId="1606E279" w14:textId="77777777" w:rsidR="003213B1" w:rsidRDefault="00293138" w:rsidP="003213B1">
      <w:pPr>
        <w:pStyle w:val="Sectionheading"/>
      </w:pPr>
      <w:r>
        <w:lastRenderedPageBreak/>
        <w:t>Graduate Qualities</w:t>
      </w:r>
    </w:p>
    <w:p w14:paraId="212AE7CB" w14:textId="77777777" w:rsidR="001D71EC" w:rsidRDefault="001D71EC" w:rsidP="00C76981">
      <w:pPr>
        <w:pStyle w:val="Text"/>
        <w:jc w:val="both"/>
      </w:pPr>
      <w:r>
        <w:t>By undertaking this assessment, you will progress in develop</w:t>
      </w:r>
      <w:r w:rsidR="00B12601">
        <w:t>ing</w:t>
      </w:r>
      <w:r>
        <w:t xml:space="preserve"> the qualities of a University of South Australia graduate.</w:t>
      </w:r>
    </w:p>
    <w:p w14:paraId="060B1431" w14:textId="77777777" w:rsidR="001D71EC" w:rsidRDefault="001D71EC" w:rsidP="00C76981">
      <w:pPr>
        <w:pStyle w:val="Text"/>
        <w:jc w:val="both"/>
      </w:pPr>
      <w:r>
        <w:t>The Graduate qualities being assessed by this assignment are:</w:t>
      </w:r>
    </w:p>
    <w:p w14:paraId="72124D2D" w14:textId="77777777" w:rsidR="007011A9" w:rsidRDefault="007011A9" w:rsidP="007920A7">
      <w:pPr>
        <w:pStyle w:val="Default"/>
        <w:numPr>
          <w:ilvl w:val="0"/>
          <w:numId w:val="6"/>
        </w:numPr>
        <w:jc w:val="both"/>
        <w:rPr>
          <w:sz w:val="20"/>
          <w:szCs w:val="20"/>
        </w:rPr>
      </w:pPr>
      <w:r>
        <w:rPr>
          <w:sz w:val="20"/>
          <w:szCs w:val="20"/>
        </w:rPr>
        <w:t xml:space="preserve">The ability to demonstrate and apply a body of knowledge (GQ1) gained from the </w:t>
      </w:r>
      <w:r w:rsidR="005629AF">
        <w:rPr>
          <w:sz w:val="20"/>
          <w:szCs w:val="20"/>
        </w:rPr>
        <w:t>lectures</w:t>
      </w:r>
      <w:r w:rsidR="00C529EB">
        <w:rPr>
          <w:sz w:val="20"/>
          <w:szCs w:val="20"/>
        </w:rPr>
        <w:t xml:space="preserve">, workshops, </w:t>
      </w:r>
      <w:proofErr w:type="gramStart"/>
      <w:r w:rsidR="00C529EB">
        <w:rPr>
          <w:sz w:val="20"/>
          <w:szCs w:val="20"/>
        </w:rPr>
        <w:t>practicals</w:t>
      </w:r>
      <w:proofErr w:type="gramEnd"/>
      <w:r w:rsidR="00C529EB">
        <w:rPr>
          <w:sz w:val="20"/>
          <w:szCs w:val="20"/>
        </w:rPr>
        <w:t xml:space="preserve"> and readings</w:t>
      </w:r>
      <w:r>
        <w:rPr>
          <w:sz w:val="20"/>
          <w:szCs w:val="20"/>
        </w:rPr>
        <w:t>.</w:t>
      </w:r>
      <w:r w:rsidR="005629AF">
        <w:rPr>
          <w:sz w:val="20"/>
          <w:szCs w:val="20"/>
        </w:rPr>
        <w:t xml:space="preserve"> </w:t>
      </w:r>
      <w:r>
        <w:rPr>
          <w:sz w:val="20"/>
          <w:szCs w:val="20"/>
        </w:rPr>
        <w:t xml:space="preserve"> This is demonstrated</w:t>
      </w:r>
      <w:r w:rsidR="00192A34">
        <w:rPr>
          <w:sz w:val="20"/>
          <w:szCs w:val="20"/>
        </w:rPr>
        <w:t xml:space="preserve"> in your ability to apply problem solving and </w:t>
      </w:r>
      <w:r>
        <w:rPr>
          <w:sz w:val="20"/>
          <w:szCs w:val="20"/>
        </w:rPr>
        <w:t>programming t</w:t>
      </w:r>
      <w:r w:rsidR="00192A34">
        <w:rPr>
          <w:sz w:val="20"/>
          <w:szCs w:val="20"/>
        </w:rPr>
        <w:t>heory to a practical situation.</w:t>
      </w:r>
    </w:p>
    <w:p w14:paraId="4327AC16" w14:textId="77777777" w:rsidR="007011A9" w:rsidRDefault="007011A9" w:rsidP="00C76981">
      <w:pPr>
        <w:pStyle w:val="Default"/>
        <w:jc w:val="both"/>
        <w:rPr>
          <w:sz w:val="20"/>
          <w:szCs w:val="20"/>
        </w:rPr>
      </w:pPr>
    </w:p>
    <w:p w14:paraId="6401A1D4" w14:textId="77777777" w:rsidR="007011A9" w:rsidRDefault="007011A9" w:rsidP="007920A7">
      <w:pPr>
        <w:pStyle w:val="Default"/>
        <w:numPr>
          <w:ilvl w:val="0"/>
          <w:numId w:val="6"/>
        </w:numPr>
        <w:jc w:val="both"/>
        <w:rPr>
          <w:sz w:val="20"/>
          <w:szCs w:val="20"/>
        </w:rPr>
      </w:pPr>
      <w:r>
        <w:rPr>
          <w:sz w:val="20"/>
          <w:szCs w:val="20"/>
        </w:rPr>
        <w:t>The development of skills required for lifelong learning (GQ2), by searching for information and learning to use and understan</w:t>
      </w:r>
      <w:r w:rsidR="00054C54">
        <w:rPr>
          <w:sz w:val="20"/>
          <w:szCs w:val="20"/>
        </w:rPr>
        <w:t>d the resources provided (Python standard</w:t>
      </w:r>
      <w:r>
        <w:rPr>
          <w:sz w:val="20"/>
          <w:szCs w:val="20"/>
        </w:rPr>
        <w:t xml:space="preserve"> library,</w:t>
      </w:r>
      <w:r w:rsidR="00E737EA">
        <w:rPr>
          <w:sz w:val="20"/>
          <w:szCs w:val="20"/>
        </w:rPr>
        <w:t xml:space="preserve"> </w:t>
      </w:r>
      <w:r w:rsidR="005B0B06">
        <w:rPr>
          <w:sz w:val="20"/>
          <w:szCs w:val="20"/>
        </w:rPr>
        <w:t xml:space="preserve">lectures, </w:t>
      </w:r>
      <w:r w:rsidR="00E737EA">
        <w:rPr>
          <w:sz w:val="20"/>
          <w:szCs w:val="20"/>
        </w:rPr>
        <w:t>workshop</w:t>
      </w:r>
      <w:r w:rsidR="005B0B06">
        <w:rPr>
          <w:sz w:val="20"/>
          <w:szCs w:val="20"/>
        </w:rPr>
        <w:t>s</w:t>
      </w:r>
      <w:r w:rsidR="00E737EA">
        <w:rPr>
          <w:sz w:val="20"/>
          <w:szCs w:val="20"/>
        </w:rPr>
        <w:t xml:space="preserve">, </w:t>
      </w:r>
      <w:r>
        <w:rPr>
          <w:sz w:val="20"/>
          <w:szCs w:val="20"/>
        </w:rPr>
        <w:t>practical exercises, etc)</w:t>
      </w:r>
      <w:r w:rsidR="00B12601">
        <w:rPr>
          <w:sz w:val="20"/>
          <w:szCs w:val="20"/>
        </w:rPr>
        <w:t>;</w:t>
      </w:r>
      <w:r>
        <w:rPr>
          <w:sz w:val="20"/>
          <w:szCs w:val="20"/>
        </w:rPr>
        <w:t xml:space="preserve"> </w:t>
      </w:r>
      <w:proofErr w:type="gramStart"/>
      <w:r>
        <w:rPr>
          <w:sz w:val="20"/>
          <w:szCs w:val="20"/>
        </w:rPr>
        <w:t>in order to</w:t>
      </w:r>
      <w:proofErr w:type="gramEnd"/>
      <w:r>
        <w:rPr>
          <w:sz w:val="20"/>
          <w:szCs w:val="20"/>
        </w:rPr>
        <w:t xml:space="preserve"> c</w:t>
      </w:r>
      <w:r w:rsidR="00054C54">
        <w:rPr>
          <w:sz w:val="20"/>
          <w:szCs w:val="20"/>
        </w:rPr>
        <w:t>omplete a programming exercise.</w:t>
      </w:r>
    </w:p>
    <w:p w14:paraId="2DAA3A0D" w14:textId="77777777" w:rsidR="007011A9" w:rsidRDefault="007011A9" w:rsidP="00C76981">
      <w:pPr>
        <w:pStyle w:val="Default"/>
        <w:jc w:val="both"/>
        <w:rPr>
          <w:sz w:val="20"/>
          <w:szCs w:val="20"/>
        </w:rPr>
      </w:pPr>
    </w:p>
    <w:p w14:paraId="7681DE1C" w14:textId="77777777" w:rsidR="007011A9" w:rsidRDefault="007011A9" w:rsidP="007920A7">
      <w:pPr>
        <w:pStyle w:val="Default"/>
        <w:numPr>
          <w:ilvl w:val="0"/>
          <w:numId w:val="6"/>
        </w:numPr>
        <w:jc w:val="both"/>
        <w:rPr>
          <w:sz w:val="20"/>
          <w:szCs w:val="20"/>
        </w:rPr>
      </w:pPr>
      <w:r>
        <w:rPr>
          <w:sz w:val="20"/>
          <w:szCs w:val="20"/>
        </w:rPr>
        <w:t xml:space="preserve">The ability to effectively problem </w:t>
      </w:r>
      <w:proofErr w:type="gramStart"/>
      <w:r>
        <w:rPr>
          <w:sz w:val="20"/>
          <w:szCs w:val="20"/>
        </w:rPr>
        <w:t>solve</w:t>
      </w:r>
      <w:proofErr w:type="gramEnd"/>
      <w:r>
        <w:rPr>
          <w:sz w:val="20"/>
          <w:szCs w:val="20"/>
        </w:rPr>
        <w:t xml:space="preserve"> (GQ3) using </w:t>
      </w:r>
      <w:r w:rsidR="00C332A8">
        <w:rPr>
          <w:sz w:val="20"/>
          <w:szCs w:val="20"/>
        </w:rPr>
        <w:t>Python</w:t>
      </w:r>
      <w:r>
        <w:rPr>
          <w:sz w:val="20"/>
          <w:szCs w:val="20"/>
        </w:rPr>
        <w:t xml:space="preserve"> to complete the programming problem. </w:t>
      </w:r>
      <w:r w:rsidR="005B0B06">
        <w:rPr>
          <w:sz w:val="20"/>
          <w:szCs w:val="20"/>
        </w:rPr>
        <w:t xml:space="preserve"> </w:t>
      </w:r>
      <w:r>
        <w:rPr>
          <w:sz w:val="20"/>
          <w:szCs w:val="20"/>
        </w:rPr>
        <w:t xml:space="preserve">Effective problem solving is demonstrated by the ability to understand what is required, utilise the relevant information from </w:t>
      </w:r>
      <w:r w:rsidR="005B0B06">
        <w:rPr>
          <w:sz w:val="20"/>
          <w:szCs w:val="20"/>
        </w:rPr>
        <w:t xml:space="preserve">lectures, </w:t>
      </w:r>
      <w:proofErr w:type="gramStart"/>
      <w:r w:rsidR="00C332A8">
        <w:rPr>
          <w:sz w:val="20"/>
          <w:szCs w:val="20"/>
        </w:rPr>
        <w:t>workshops</w:t>
      </w:r>
      <w:proofErr w:type="gramEnd"/>
      <w:r>
        <w:rPr>
          <w:sz w:val="20"/>
          <w:szCs w:val="20"/>
        </w:rPr>
        <w:t xml:space="preserve"> and practical work, write </w:t>
      </w:r>
      <w:r w:rsidR="00C332A8">
        <w:rPr>
          <w:sz w:val="20"/>
          <w:szCs w:val="20"/>
        </w:rPr>
        <w:t>Python</w:t>
      </w:r>
      <w:r>
        <w:rPr>
          <w:sz w:val="20"/>
          <w:szCs w:val="20"/>
        </w:rPr>
        <w:t xml:space="preserve"> code, and evaluate the effectiveness of the code by testing it. </w:t>
      </w:r>
    </w:p>
    <w:p w14:paraId="6F32CCC2" w14:textId="77777777" w:rsidR="007011A9" w:rsidRDefault="007011A9" w:rsidP="00C76981">
      <w:pPr>
        <w:pStyle w:val="Default"/>
        <w:jc w:val="both"/>
        <w:rPr>
          <w:sz w:val="20"/>
          <w:szCs w:val="20"/>
        </w:rPr>
      </w:pPr>
    </w:p>
    <w:p w14:paraId="0AE62099" w14:textId="77777777" w:rsidR="007011A9" w:rsidRDefault="007011A9" w:rsidP="007920A7">
      <w:pPr>
        <w:pStyle w:val="Default"/>
        <w:numPr>
          <w:ilvl w:val="0"/>
          <w:numId w:val="6"/>
        </w:numPr>
        <w:jc w:val="both"/>
        <w:rPr>
          <w:sz w:val="20"/>
          <w:szCs w:val="20"/>
        </w:rPr>
      </w:pPr>
      <w:r>
        <w:rPr>
          <w:sz w:val="20"/>
          <w:szCs w:val="20"/>
        </w:rPr>
        <w:t>The ability to work autonomously (GQ4)</w:t>
      </w:r>
      <w:r w:rsidR="00503D45">
        <w:rPr>
          <w:sz w:val="20"/>
          <w:szCs w:val="20"/>
        </w:rPr>
        <w:t xml:space="preserve"> </w:t>
      </w:r>
      <w:proofErr w:type="gramStart"/>
      <w:r w:rsidR="00503D45">
        <w:rPr>
          <w:sz w:val="20"/>
          <w:szCs w:val="20"/>
        </w:rPr>
        <w:t>in order to</w:t>
      </w:r>
      <w:proofErr w:type="gramEnd"/>
      <w:r w:rsidR="00503D45">
        <w:rPr>
          <w:sz w:val="20"/>
          <w:szCs w:val="20"/>
        </w:rPr>
        <w:t xml:space="preserve"> complete the task.</w:t>
      </w:r>
    </w:p>
    <w:p w14:paraId="397D3346" w14:textId="77777777" w:rsidR="007011A9" w:rsidRDefault="007011A9" w:rsidP="00C76981">
      <w:pPr>
        <w:pStyle w:val="Default"/>
        <w:jc w:val="both"/>
        <w:rPr>
          <w:sz w:val="20"/>
          <w:szCs w:val="20"/>
        </w:rPr>
      </w:pPr>
    </w:p>
    <w:p w14:paraId="1324C5EC" w14:textId="77777777" w:rsidR="003244CD" w:rsidRDefault="003244CD" w:rsidP="007920A7">
      <w:pPr>
        <w:pStyle w:val="Default"/>
        <w:numPr>
          <w:ilvl w:val="0"/>
          <w:numId w:val="6"/>
        </w:numPr>
        <w:rPr>
          <w:sz w:val="20"/>
          <w:szCs w:val="20"/>
        </w:rPr>
      </w:pPr>
      <w:r>
        <w:rPr>
          <w:sz w:val="20"/>
          <w:szCs w:val="20"/>
        </w:rPr>
        <w:t xml:space="preserve">The use of communication skills (GQ6) by producing code that has been properly formatted; and writing adequate, </w:t>
      </w:r>
      <w:proofErr w:type="gramStart"/>
      <w:r>
        <w:rPr>
          <w:sz w:val="20"/>
          <w:szCs w:val="20"/>
        </w:rPr>
        <w:t>concise</w:t>
      </w:r>
      <w:proofErr w:type="gramEnd"/>
      <w:r>
        <w:rPr>
          <w:sz w:val="20"/>
          <w:szCs w:val="20"/>
        </w:rPr>
        <w:t xml:space="preserve"> and clear comments. </w:t>
      </w:r>
    </w:p>
    <w:p w14:paraId="04C998C6" w14:textId="77777777" w:rsidR="00F41B1D" w:rsidRDefault="00F41B1D" w:rsidP="00F41B1D">
      <w:pPr>
        <w:pStyle w:val="ListParagraph"/>
        <w:rPr>
          <w:sz w:val="20"/>
          <w:szCs w:val="20"/>
        </w:rPr>
      </w:pPr>
    </w:p>
    <w:p w14:paraId="44F69396" w14:textId="77777777" w:rsidR="00115362" w:rsidRDefault="00115362" w:rsidP="00115362">
      <w:pPr>
        <w:pStyle w:val="Default"/>
        <w:numPr>
          <w:ilvl w:val="0"/>
          <w:numId w:val="6"/>
        </w:numPr>
        <w:rPr>
          <w:sz w:val="20"/>
          <w:szCs w:val="20"/>
        </w:rPr>
      </w:pPr>
      <w:r>
        <w:rPr>
          <w:sz w:val="20"/>
          <w:szCs w:val="20"/>
        </w:rPr>
        <w:t xml:space="preserve">The application of international standards (GQ7) by making sure your solution conforms to the standards presented in the </w:t>
      </w:r>
      <w:r w:rsidR="009806F9">
        <w:rPr>
          <w:sz w:val="20"/>
          <w:szCs w:val="20"/>
        </w:rPr>
        <w:t>Python Style Guide</w:t>
      </w:r>
      <w:r w:rsidR="00525B24">
        <w:rPr>
          <w:sz w:val="20"/>
          <w:szCs w:val="20"/>
        </w:rPr>
        <w:t xml:space="preserve"> slides</w:t>
      </w:r>
      <w:r w:rsidR="00280CC7">
        <w:rPr>
          <w:sz w:val="20"/>
          <w:szCs w:val="20"/>
        </w:rPr>
        <w:t xml:space="preserve"> (available on the course website)</w:t>
      </w:r>
      <w:r w:rsidR="00525B24">
        <w:rPr>
          <w:sz w:val="20"/>
          <w:szCs w:val="20"/>
        </w:rPr>
        <w:t>.</w:t>
      </w:r>
    </w:p>
    <w:p w14:paraId="4288A90D" w14:textId="77777777" w:rsidR="00724D88" w:rsidRDefault="00724D88" w:rsidP="00C76981">
      <w:pPr>
        <w:pStyle w:val="Default"/>
        <w:jc w:val="both"/>
        <w:rPr>
          <w:sz w:val="20"/>
          <w:szCs w:val="20"/>
        </w:rPr>
      </w:pPr>
    </w:p>
    <w:p w14:paraId="0FCA1D1C" w14:textId="77777777" w:rsidR="00137140" w:rsidRDefault="00137140" w:rsidP="00C76981">
      <w:pPr>
        <w:pStyle w:val="Default"/>
        <w:jc w:val="both"/>
        <w:rPr>
          <w:sz w:val="20"/>
          <w:szCs w:val="20"/>
        </w:rPr>
      </w:pPr>
    </w:p>
    <w:p w14:paraId="57CB764A" w14:textId="77777777" w:rsidR="00137140" w:rsidRDefault="00137140" w:rsidP="00C76981">
      <w:pPr>
        <w:pStyle w:val="Default"/>
        <w:jc w:val="both"/>
        <w:rPr>
          <w:sz w:val="20"/>
          <w:szCs w:val="20"/>
        </w:rPr>
      </w:pPr>
    </w:p>
    <w:p w14:paraId="3385DAC9" w14:textId="77777777" w:rsidR="00137140" w:rsidRDefault="00137140" w:rsidP="00C76981">
      <w:pPr>
        <w:pStyle w:val="Default"/>
        <w:jc w:val="both"/>
        <w:rPr>
          <w:sz w:val="20"/>
          <w:szCs w:val="20"/>
        </w:rPr>
      </w:pPr>
    </w:p>
    <w:p w14:paraId="31272C0F" w14:textId="77777777" w:rsidR="00137140" w:rsidRDefault="00137140" w:rsidP="00C76981">
      <w:pPr>
        <w:pStyle w:val="Default"/>
        <w:jc w:val="both"/>
        <w:rPr>
          <w:sz w:val="20"/>
          <w:szCs w:val="20"/>
        </w:rPr>
      </w:pPr>
    </w:p>
    <w:p w14:paraId="46D20986" w14:textId="77777777" w:rsidR="00137140" w:rsidRDefault="00137140" w:rsidP="00C76981">
      <w:pPr>
        <w:pStyle w:val="Default"/>
        <w:jc w:val="both"/>
        <w:rPr>
          <w:sz w:val="20"/>
          <w:szCs w:val="20"/>
        </w:rPr>
      </w:pPr>
    </w:p>
    <w:p w14:paraId="02C43DDD" w14:textId="77777777" w:rsidR="00137140" w:rsidRDefault="00137140" w:rsidP="00C76981">
      <w:pPr>
        <w:pStyle w:val="Default"/>
        <w:jc w:val="both"/>
        <w:rPr>
          <w:sz w:val="20"/>
          <w:szCs w:val="20"/>
        </w:rPr>
      </w:pPr>
    </w:p>
    <w:p w14:paraId="3D85F524" w14:textId="77777777" w:rsidR="003C62DE" w:rsidRPr="003213B1" w:rsidRDefault="008E42CD" w:rsidP="007C5AEE">
      <w:pPr>
        <w:pStyle w:val="Text"/>
      </w:pPr>
      <w:r>
        <w:br w:type="page"/>
      </w:r>
    </w:p>
    <w:p w14:paraId="571A4636" w14:textId="79D07A37" w:rsidR="003C62DE" w:rsidRDefault="005A24B9" w:rsidP="003C62DE">
      <w:pPr>
        <w:pStyle w:val="Sectionheading"/>
      </w:pPr>
      <w:r>
        <w:rPr>
          <w:noProof/>
          <w:color w:val="0000FF"/>
          <w:lang w:val="en-US"/>
        </w:rPr>
        <w:lastRenderedPageBreak/>
        <w:drawing>
          <wp:anchor distT="0" distB="0" distL="114300" distR="114300" simplePos="0" relativeHeight="251659264" behindDoc="0" locked="0" layoutInCell="1" allowOverlap="1" wp14:anchorId="685565D8" wp14:editId="4405A8F7">
            <wp:simplePos x="0" y="0"/>
            <wp:positionH relativeFrom="margin">
              <wp:align>left</wp:align>
            </wp:positionH>
            <wp:positionV relativeFrom="paragraph">
              <wp:posOffset>525722</wp:posOffset>
            </wp:positionV>
            <wp:extent cx="2700655" cy="2512060"/>
            <wp:effectExtent l="0" t="0" r="4445" b="2540"/>
            <wp:wrapTopAndBottom/>
            <wp:docPr id="1" name="Picture 1" descr="Image result for encryption images caesar cod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encryption images caesar cod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655" cy="251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7353">
        <w:rPr>
          <w:rFonts w:cstheme="minorHAnsi"/>
          <w:b w:val="0"/>
          <w:noProof/>
          <w:color w:val="2F5496" w:themeColor="accent1" w:themeShade="BF"/>
          <w:sz w:val="20"/>
          <w:lang w:val="en-US"/>
        </w:rPr>
        <mc:AlternateContent>
          <mc:Choice Requires="wpg">
            <w:drawing>
              <wp:anchor distT="45720" distB="45720" distL="182880" distR="182880" simplePos="0" relativeHeight="251660288" behindDoc="0" locked="0" layoutInCell="1" allowOverlap="1" wp14:anchorId="033F6431" wp14:editId="0C2BEC0A">
                <wp:simplePos x="0" y="0"/>
                <wp:positionH relativeFrom="margin">
                  <wp:align>right</wp:align>
                </wp:positionH>
                <wp:positionV relativeFrom="margin">
                  <wp:posOffset>831157</wp:posOffset>
                </wp:positionV>
                <wp:extent cx="3566160" cy="1988185"/>
                <wp:effectExtent l="0" t="0" r="0" b="12065"/>
                <wp:wrapTopAndBottom/>
                <wp:docPr id="198" name="Group 198"/>
                <wp:cNvGraphicFramePr/>
                <a:graphic xmlns:a="http://schemas.openxmlformats.org/drawingml/2006/main">
                  <a:graphicData uri="http://schemas.microsoft.com/office/word/2010/wordprocessingGroup">
                    <wpg:wgp>
                      <wpg:cNvGrpSpPr/>
                      <wpg:grpSpPr>
                        <a:xfrm>
                          <a:off x="0" y="0"/>
                          <a:ext cx="3566160" cy="1988185"/>
                          <a:chOff x="0" y="0"/>
                          <a:chExt cx="3567448" cy="1987794"/>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53249" w14:textId="77777777" w:rsidR="005A24B9" w:rsidRDefault="005A24B9" w:rsidP="005A24B9">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1735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6E54C" w14:textId="77777777" w:rsidR="005A24B9" w:rsidRDefault="005A24B9" w:rsidP="005A24B9">
                              <w:pPr>
                                <w:pBdr>
                                  <w:top w:val="single" w:sz="24" w:space="8" w:color="4472C4" w:themeColor="accent1"/>
                                  <w:bottom w:val="single" w:sz="24" w:space="8" w:color="4472C4" w:themeColor="accent1"/>
                                </w:pBdr>
                                <w:rPr>
                                  <w:rFonts w:cs="Arial"/>
                                </w:rPr>
                              </w:pPr>
                              <w:r w:rsidRPr="000E0086">
                                <w:rPr>
                                  <w:rFonts w:cs="Arial"/>
                                </w:rPr>
                                <w:t xml:space="preserve">A simple way to encrypt data is attributed to Julius Caesar, the Roman Emperor.  (If you are interested, you may like to read the following… </w:t>
                              </w:r>
                              <w:hyperlink r:id="rId14" w:history="1">
                                <w:r w:rsidRPr="000E0086">
                                  <w:rPr>
                                    <w:color w:val="0000FF"/>
                                    <w:u w:val="single"/>
                                  </w:rPr>
                                  <w:t>http://en.wikipedia.org/wiki/Caesar_cipher</w:t>
                                </w:r>
                              </w:hyperlink>
                              <w:r w:rsidRPr="000E0086">
                                <w:rPr>
                                  <w:rFonts w:cs="Arial"/>
                                </w:rPr>
                                <w:t xml:space="preserve">).  </w:t>
                              </w:r>
                            </w:p>
                            <w:p w14:paraId="75277916" w14:textId="77777777" w:rsidR="005A24B9" w:rsidRDefault="005A24B9" w:rsidP="005A24B9">
                              <w:pPr>
                                <w:pBdr>
                                  <w:top w:val="single" w:sz="24" w:space="8" w:color="4472C4" w:themeColor="accent1"/>
                                  <w:bottom w:val="single" w:sz="24" w:space="8" w:color="4472C4" w:themeColor="accent1"/>
                                </w:pBdr>
                                <w:rPr>
                                  <w:rFonts w:cs="Arial"/>
                                </w:rPr>
                              </w:pPr>
                            </w:p>
                            <w:p w14:paraId="065D3117" w14:textId="77777777" w:rsidR="005A24B9" w:rsidRDefault="005A24B9" w:rsidP="005A24B9">
                              <w:pPr>
                                <w:pBdr>
                                  <w:top w:val="single" w:sz="24" w:space="8" w:color="4472C4" w:themeColor="accent1"/>
                                  <w:bottom w:val="single" w:sz="24" w:space="8" w:color="4472C4" w:themeColor="accent1"/>
                                </w:pBdr>
                                <w:rPr>
                                  <w:i/>
                                  <w:iCs/>
                                  <w:color w:val="4472C4" w:themeColor="accent1"/>
                                  <w:sz w:val="24"/>
                                </w:rPr>
                              </w:pPr>
                              <w:r w:rsidRPr="000E0086">
                                <w:rPr>
                                  <w:rFonts w:cs="Arial"/>
                                </w:rPr>
                                <w:t xml:space="preserve">This method takes each character in a message and replaces it with one which is a certain distance (offset) along the alphabet from it (moving right).  </w:t>
                              </w:r>
                            </w:p>
                            <w:p w14:paraId="4030E8A4" w14:textId="77777777" w:rsidR="005A24B9" w:rsidRDefault="005A24B9" w:rsidP="005A24B9">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33F6431" id="Group 198" o:spid="_x0000_s1026" style="position:absolute;margin-left:229.6pt;margin-top:65.45pt;width:280.8pt;height:156.55pt;z-index:251660288;mso-wrap-distance-left:14.4pt;mso-wrap-distance-top:3.6pt;mso-wrap-distance-right:14.4pt;mso-wrap-distance-bottom:3.6pt;mso-position-horizontal:right;mso-position-horizontal-relative:margin;mso-position-vertical-relative:margin;mso-width-relative:margin;mso-height-relative:margin" coordsize="35674,19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47353249" w14:textId="77777777" w:rsidR="005A24B9" w:rsidRDefault="005A24B9" w:rsidP="005A24B9">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7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ED6E54C" w14:textId="77777777" w:rsidR="005A24B9" w:rsidRDefault="005A24B9" w:rsidP="005A24B9">
                        <w:pPr>
                          <w:pBdr>
                            <w:top w:val="single" w:sz="24" w:space="8" w:color="4472C4" w:themeColor="accent1"/>
                            <w:bottom w:val="single" w:sz="24" w:space="8" w:color="4472C4" w:themeColor="accent1"/>
                          </w:pBdr>
                          <w:rPr>
                            <w:rFonts w:cs="Arial"/>
                          </w:rPr>
                        </w:pPr>
                        <w:r w:rsidRPr="000E0086">
                          <w:rPr>
                            <w:rFonts w:cs="Arial"/>
                          </w:rPr>
                          <w:t xml:space="preserve">A simple way to encrypt data is attributed to Julius Caesar, the Roman Emperor.  (If you are interested, you may like to read the following… </w:t>
                        </w:r>
                        <w:hyperlink r:id="rId15" w:history="1">
                          <w:r w:rsidRPr="000E0086">
                            <w:rPr>
                              <w:color w:val="0000FF"/>
                              <w:u w:val="single"/>
                            </w:rPr>
                            <w:t>http://en.wikipedia.org/wiki/Caesar_cipher</w:t>
                          </w:r>
                        </w:hyperlink>
                        <w:r w:rsidRPr="000E0086">
                          <w:rPr>
                            <w:rFonts w:cs="Arial"/>
                          </w:rPr>
                          <w:t xml:space="preserve">).  </w:t>
                        </w:r>
                      </w:p>
                      <w:p w14:paraId="75277916" w14:textId="77777777" w:rsidR="005A24B9" w:rsidRDefault="005A24B9" w:rsidP="005A24B9">
                        <w:pPr>
                          <w:pBdr>
                            <w:top w:val="single" w:sz="24" w:space="8" w:color="4472C4" w:themeColor="accent1"/>
                            <w:bottom w:val="single" w:sz="24" w:space="8" w:color="4472C4" w:themeColor="accent1"/>
                          </w:pBdr>
                          <w:rPr>
                            <w:rFonts w:cs="Arial"/>
                          </w:rPr>
                        </w:pPr>
                      </w:p>
                      <w:p w14:paraId="065D3117" w14:textId="77777777" w:rsidR="005A24B9" w:rsidRDefault="005A24B9" w:rsidP="005A24B9">
                        <w:pPr>
                          <w:pBdr>
                            <w:top w:val="single" w:sz="24" w:space="8" w:color="4472C4" w:themeColor="accent1"/>
                            <w:bottom w:val="single" w:sz="24" w:space="8" w:color="4472C4" w:themeColor="accent1"/>
                          </w:pBdr>
                          <w:rPr>
                            <w:i/>
                            <w:iCs/>
                            <w:color w:val="4472C4" w:themeColor="accent1"/>
                            <w:sz w:val="24"/>
                          </w:rPr>
                        </w:pPr>
                        <w:r w:rsidRPr="000E0086">
                          <w:rPr>
                            <w:rFonts w:cs="Arial"/>
                          </w:rPr>
                          <w:t xml:space="preserve">This method takes each character in a message and replaces it with one which is a certain distance (offset) along the alphabet from it (moving right).  </w:t>
                        </w:r>
                      </w:p>
                      <w:p w14:paraId="4030E8A4" w14:textId="77777777" w:rsidR="005A24B9" w:rsidRDefault="005A24B9" w:rsidP="005A24B9">
                        <w:pPr>
                          <w:rPr>
                            <w:caps/>
                            <w:color w:val="4472C4" w:themeColor="accent1"/>
                            <w:sz w:val="26"/>
                            <w:szCs w:val="26"/>
                          </w:rPr>
                        </w:pPr>
                      </w:p>
                    </w:txbxContent>
                  </v:textbox>
                </v:shape>
                <w10:wrap type="topAndBottom" anchorx="margin" anchory="margin"/>
              </v:group>
            </w:pict>
          </mc:Fallback>
        </mc:AlternateContent>
      </w:r>
      <w:r w:rsidR="003C62DE">
        <w:t>Part I</w:t>
      </w:r>
      <w:r w:rsidR="00A52A1C">
        <w:t>I</w:t>
      </w:r>
      <w:r w:rsidR="003C62DE">
        <w:t xml:space="preserve"> Specification</w:t>
      </w:r>
      <w:r w:rsidR="00C41753">
        <w:t xml:space="preserve"> – </w:t>
      </w:r>
      <w:r w:rsidR="00FF652E">
        <w:t>Encryption</w:t>
      </w:r>
    </w:p>
    <w:p w14:paraId="3BF6F3A9" w14:textId="77777777" w:rsidR="005A24B9" w:rsidRDefault="005A24B9" w:rsidP="005A24B9"/>
    <w:p w14:paraId="4A97BDCD" w14:textId="77777777" w:rsidR="005A24B9" w:rsidRDefault="005A24B9" w:rsidP="005A24B9">
      <w:pPr>
        <w:rPr>
          <w:color w:val="2F5496" w:themeColor="accent1" w:themeShade="BF"/>
        </w:rPr>
      </w:pPr>
    </w:p>
    <w:p w14:paraId="0B70874F" w14:textId="55B8A50B" w:rsidR="005A24B9" w:rsidRPr="00CD7353" w:rsidRDefault="005A24B9" w:rsidP="005A24B9">
      <w:pPr>
        <w:rPr>
          <w:rFonts w:cstheme="minorHAnsi"/>
          <w:b/>
          <w:color w:val="2F5496" w:themeColor="accent1" w:themeShade="BF"/>
        </w:rPr>
      </w:pPr>
    </w:p>
    <w:p w14:paraId="770392C6" w14:textId="77777777" w:rsidR="005A24B9" w:rsidRPr="00CD7353" w:rsidRDefault="005A24B9" w:rsidP="005A24B9">
      <w:pPr>
        <w:jc w:val="both"/>
        <w:rPr>
          <w:rFonts w:cstheme="minorHAnsi"/>
        </w:rPr>
      </w:pPr>
      <w:r w:rsidRPr="00CD7353">
        <w:rPr>
          <w:rFonts w:cstheme="minorHAnsi"/>
        </w:rPr>
        <w:t xml:space="preserve">Write a </w:t>
      </w:r>
      <w:r w:rsidRPr="00CD7353">
        <w:rPr>
          <w:rFonts w:cstheme="minorHAnsi"/>
          <w:b/>
        </w:rPr>
        <w:t>menu driven program</w:t>
      </w:r>
      <w:r w:rsidRPr="00CD7353">
        <w:rPr>
          <w:rFonts w:cstheme="minorHAnsi"/>
        </w:rPr>
        <w:t xml:space="preserve"> called </w:t>
      </w:r>
      <w:r w:rsidRPr="005A24B9">
        <w:rPr>
          <w:rFonts w:cstheme="minorHAnsi"/>
          <w:i/>
        </w:rPr>
        <w:t>yourEmailId_encryptor.py</w:t>
      </w:r>
      <w:r w:rsidRPr="00CD7353">
        <w:rPr>
          <w:rFonts w:cstheme="minorHAnsi"/>
        </w:rPr>
        <w:t xml:space="preserve"> that </w:t>
      </w:r>
      <w:r w:rsidRPr="006E5A3D">
        <w:rPr>
          <w:rFonts w:cstheme="minorHAnsi"/>
          <w:highlight w:val="yellow"/>
        </w:rPr>
        <w:t>will allow the user to enter commands and process these commands until the quit command is entered.</w:t>
      </w:r>
      <w:r w:rsidRPr="00CD7353">
        <w:rPr>
          <w:rFonts w:cstheme="minorHAnsi"/>
        </w:rPr>
        <w:t xml:space="preserve">  </w:t>
      </w:r>
    </w:p>
    <w:p w14:paraId="42C52909" w14:textId="77777777" w:rsidR="005A24B9" w:rsidRDefault="005A24B9" w:rsidP="005A24B9">
      <w:pPr>
        <w:jc w:val="both"/>
        <w:rPr>
          <w:rFonts w:cstheme="minorHAnsi"/>
        </w:rPr>
      </w:pPr>
    </w:p>
    <w:p w14:paraId="78A05F10" w14:textId="654FD5AD" w:rsidR="005A24B9" w:rsidRPr="00CD7353" w:rsidRDefault="005A24B9" w:rsidP="005A24B9">
      <w:pPr>
        <w:jc w:val="both"/>
        <w:rPr>
          <w:rFonts w:cstheme="minorHAnsi"/>
        </w:rPr>
      </w:pPr>
      <w:r w:rsidRPr="00CD7353">
        <w:rPr>
          <w:rFonts w:cstheme="minorHAnsi"/>
        </w:rPr>
        <w:t xml:space="preserve">Your program will </w:t>
      </w:r>
      <w:r w:rsidRPr="006E5A3D">
        <w:rPr>
          <w:rFonts w:cstheme="minorHAnsi"/>
          <w:highlight w:val="yellow"/>
        </w:rPr>
        <w:t xml:space="preserve">accept entry of a </w:t>
      </w:r>
      <w:r w:rsidRPr="006E5A3D">
        <w:rPr>
          <w:rFonts w:cstheme="minorHAnsi"/>
          <w:i/>
          <w:highlight w:val="yellow"/>
        </w:rPr>
        <w:t>string</w:t>
      </w:r>
      <w:r w:rsidRPr="006E5A3D">
        <w:rPr>
          <w:rFonts w:cstheme="minorHAnsi"/>
          <w:highlight w:val="yellow"/>
        </w:rPr>
        <w:t xml:space="preserve"> and an </w:t>
      </w:r>
      <w:r w:rsidRPr="006E5A3D">
        <w:rPr>
          <w:rFonts w:cstheme="minorHAnsi"/>
          <w:i/>
          <w:highlight w:val="yellow"/>
        </w:rPr>
        <w:t>offset value</w:t>
      </w:r>
      <w:r w:rsidRPr="00CD7353">
        <w:rPr>
          <w:rFonts w:cstheme="minorHAnsi"/>
        </w:rPr>
        <w:t xml:space="preserve"> from the keyboard and </w:t>
      </w:r>
      <w:r w:rsidRPr="006E5A3D">
        <w:rPr>
          <w:rFonts w:cstheme="minorHAnsi"/>
          <w:highlight w:val="yellow"/>
        </w:rPr>
        <w:t>encrypt or decrypt it as requested</w:t>
      </w:r>
      <w:r w:rsidRPr="00CD7353">
        <w:rPr>
          <w:rFonts w:cstheme="minorHAnsi"/>
        </w:rPr>
        <w:t>.</w:t>
      </w:r>
    </w:p>
    <w:p w14:paraId="3B6BD370" w14:textId="77777777" w:rsidR="005A24B9" w:rsidRPr="00CD7353" w:rsidRDefault="005A24B9" w:rsidP="005A24B9">
      <w:pPr>
        <w:jc w:val="both"/>
        <w:rPr>
          <w:rFonts w:cstheme="minorHAnsi"/>
        </w:rPr>
      </w:pPr>
    </w:p>
    <w:p w14:paraId="329B3572" w14:textId="77777777" w:rsidR="005A24B9" w:rsidRPr="006E5A3D" w:rsidRDefault="005A24B9" w:rsidP="005A24B9">
      <w:pPr>
        <w:jc w:val="both"/>
        <w:rPr>
          <w:rFonts w:cstheme="minorHAnsi"/>
          <w:i/>
          <w:lang w:val="pt-BR"/>
        </w:rPr>
      </w:pPr>
      <w:r w:rsidRPr="006E5A3D">
        <w:rPr>
          <w:rFonts w:cstheme="minorHAnsi"/>
          <w:i/>
          <w:lang w:val="pt-BR"/>
        </w:rPr>
        <w:t xml:space="preserve">For </w:t>
      </w:r>
      <w:proofErr w:type="spellStart"/>
      <w:r w:rsidRPr="006E5A3D">
        <w:rPr>
          <w:rFonts w:cstheme="minorHAnsi"/>
          <w:i/>
          <w:lang w:val="pt-BR"/>
        </w:rPr>
        <w:t>example</w:t>
      </w:r>
      <w:proofErr w:type="spellEnd"/>
      <w:r w:rsidRPr="006E5A3D">
        <w:rPr>
          <w:rFonts w:cstheme="minorHAnsi"/>
          <w:i/>
          <w:lang w:val="pt-BR"/>
        </w:rPr>
        <w:t>:</w:t>
      </w:r>
    </w:p>
    <w:p w14:paraId="075E3461" w14:textId="77777777" w:rsidR="005A24B9" w:rsidRPr="006E5A3D" w:rsidRDefault="005A24B9" w:rsidP="005A24B9">
      <w:pPr>
        <w:rPr>
          <w:rFonts w:cs="Arial"/>
          <w:lang w:val="pt-BR"/>
        </w:rPr>
      </w:pPr>
    </w:p>
    <w:p w14:paraId="440C182C" w14:textId="77777777" w:rsidR="005A24B9" w:rsidRPr="006E5A3D" w:rsidRDefault="005A24B9" w:rsidP="005A24B9">
      <w:pPr>
        <w:ind w:left="720"/>
        <w:rPr>
          <w:rFonts w:ascii="Courier New" w:hAnsi="Courier New" w:cs="Courier New"/>
          <w:sz w:val="24"/>
          <w:lang w:val="pt-BR"/>
        </w:rPr>
      </w:pPr>
      <w:proofErr w:type="gramStart"/>
      <w:r w:rsidRPr="006E5A3D">
        <w:rPr>
          <w:rFonts w:ascii="Courier New" w:hAnsi="Courier New" w:cs="Courier New"/>
          <w:sz w:val="24"/>
          <w:lang w:val="pt-BR"/>
        </w:rPr>
        <w:t>1  2</w:t>
      </w:r>
      <w:proofErr w:type="gramEnd"/>
      <w:r w:rsidRPr="006E5A3D">
        <w:rPr>
          <w:rFonts w:ascii="Courier New" w:hAnsi="Courier New" w:cs="Courier New"/>
          <w:sz w:val="24"/>
          <w:lang w:val="pt-BR"/>
        </w:rPr>
        <w:t xml:space="preserve">  3  4  5  6  7  8  9  .  .  .  .  . </w:t>
      </w:r>
    </w:p>
    <w:p w14:paraId="1F082CE6" w14:textId="77777777" w:rsidR="005A24B9" w:rsidRPr="006E5A3D" w:rsidRDefault="005A24B9" w:rsidP="005A24B9">
      <w:pPr>
        <w:ind w:left="720"/>
        <w:rPr>
          <w:rFonts w:ascii="Courier New" w:hAnsi="Courier New" w:cs="Courier New"/>
          <w:sz w:val="24"/>
          <w:lang w:val="pt-BR"/>
        </w:rPr>
      </w:pPr>
      <w:proofErr w:type="gramStart"/>
      <w:r w:rsidRPr="006E5A3D">
        <w:rPr>
          <w:rFonts w:ascii="Courier New" w:hAnsi="Courier New" w:cs="Courier New"/>
          <w:sz w:val="24"/>
          <w:lang w:val="pt-BR"/>
        </w:rPr>
        <w:t>A  B</w:t>
      </w:r>
      <w:proofErr w:type="gramEnd"/>
      <w:r w:rsidRPr="006E5A3D">
        <w:rPr>
          <w:rFonts w:ascii="Courier New" w:hAnsi="Courier New" w:cs="Courier New"/>
          <w:sz w:val="24"/>
          <w:lang w:val="pt-BR"/>
        </w:rPr>
        <w:t xml:space="preserve">  C  D  E  F  G  H  I  J  K  L  M  .  .  .  </w:t>
      </w:r>
      <w:r w:rsidRPr="006E5A3D">
        <w:rPr>
          <w:rFonts w:ascii="Courier New" w:hAnsi="Courier New" w:cs="Courier New"/>
          <w:sz w:val="24"/>
          <w:lang w:val="pt-BR"/>
        </w:rPr>
        <w:br/>
        <w:t xml:space="preserve">+3 </w:t>
      </w:r>
      <w:r w:rsidRPr="000E0086">
        <w:rPr>
          <w:rFonts w:ascii="Courier New" w:hAnsi="Courier New" w:cs="Courier New"/>
          <w:noProof/>
          <w:sz w:val="24"/>
        </w:rPr>
        <w:sym w:font="Wingdings" w:char="F0E0"/>
      </w:r>
      <w:r w:rsidRPr="006E5A3D">
        <w:rPr>
          <w:rFonts w:ascii="Courier New" w:hAnsi="Courier New" w:cs="Courier New"/>
          <w:sz w:val="24"/>
          <w:lang w:val="pt-BR"/>
        </w:rPr>
        <w:t xml:space="preserve">  </w:t>
      </w:r>
    </w:p>
    <w:p w14:paraId="17AF3006" w14:textId="77777777" w:rsidR="005A24B9" w:rsidRPr="006E5A3D" w:rsidRDefault="005A24B9" w:rsidP="005A24B9">
      <w:pPr>
        <w:spacing w:after="120"/>
        <w:ind w:left="720"/>
        <w:rPr>
          <w:rFonts w:cs="Arial"/>
          <w:lang w:val="pt-BR"/>
        </w:rPr>
      </w:pPr>
      <w:r w:rsidRPr="006E5A3D">
        <w:rPr>
          <w:rFonts w:ascii="Courier New" w:hAnsi="Courier New" w:cs="Courier New"/>
          <w:sz w:val="24"/>
          <w:lang w:val="pt-BR"/>
        </w:rPr>
        <w:t xml:space="preserve">         </w:t>
      </w:r>
      <w:proofErr w:type="gramStart"/>
      <w:r w:rsidRPr="006E5A3D">
        <w:rPr>
          <w:rFonts w:ascii="Courier New" w:hAnsi="Courier New" w:cs="Courier New"/>
          <w:sz w:val="24"/>
          <w:lang w:val="pt-BR"/>
        </w:rPr>
        <w:t>A  B</w:t>
      </w:r>
      <w:proofErr w:type="gramEnd"/>
      <w:r w:rsidRPr="006E5A3D">
        <w:rPr>
          <w:rFonts w:ascii="Courier New" w:hAnsi="Courier New" w:cs="Courier New"/>
          <w:sz w:val="24"/>
          <w:lang w:val="pt-BR"/>
        </w:rPr>
        <w:t xml:space="preserve">  C  D  E  F  G  H  I  J  .  .  .  </w:t>
      </w:r>
      <w:r w:rsidRPr="006E5A3D">
        <w:rPr>
          <w:rFonts w:ascii="Courier New" w:hAnsi="Courier New" w:cs="Courier New"/>
          <w:sz w:val="24"/>
          <w:lang w:val="pt-BR"/>
        </w:rPr>
        <w:br/>
      </w:r>
    </w:p>
    <w:p w14:paraId="36D2200F" w14:textId="77777777" w:rsidR="005A24B9" w:rsidRPr="00CD7353" w:rsidRDefault="005A24B9" w:rsidP="005A24B9">
      <w:pPr>
        <w:jc w:val="both"/>
        <w:rPr>
          <w:rFonts w:cstheme="minorHAnsi"/>
        </w:rPr>
      </w:pPr>
      <w:r w:rsidRPr="00CD7353">
        <w:rPr>
          <w:rFonts w:cstheme="minorHAnsi"/>
        </w:rPr>
        <w:t>If the offset is 3 then A becomes D, B becomes E, C becomes F etc.  In this case the word DIG encrypts to GLJ.  In order to decrypt the word/string, simply offset by the same amount moving in the opposite direction (</w:t>
      </w:r>
      <w:proofErr w:type="gramStart"/>
      <w:r w:rsidRPr="00CD7353">
        <w:rPr>
          <w:rFonts w:cstheme="minorHAnsi"/>
        </w:rPr>
        <w:t>i.e.</w:t>
      </w:r>
      <w:proofErr w:type="gramEnd"/>
      <w:r w:rsidRPr="00CD7353">
        <w:rPr>
          <w:rFonts w:cstheme="minorHAnsi"/>
        </w:rPr>
        <w:t xml:space="preserve"> moving left).</w:t>
      </w:r>
    </w:p>
    <w:p w14:paraId="3624BD09" w14:textId="77777777" w:rsidR="005A24B9" w:rsidRPr="00CD7353" w:rsidRDefault="005A24B9" w:rsidP="005A24B9">
      <w:pPr>
        <w:jc w:val="both"/>
        <w:rPr>
          <w:rFonts w:cstheme="minorHAnsi"/>
        </w:rPr>
      </w:pPr>
    </w:p>
    <w:p w14:paraId="3A74D717" w14:textId="77777777" w:rsidR="005A24B9" w:rsidRPr="00CD7353" w:rsidRDefault="005A24B9" w:rsidP="005A24B9">
      <w:pPr>
        <w:jc w:val="both"/>
        <w:rPr>
          <w:rFonts w:cstheme="minorHAnsi"/>
        </w:rPr>
      </w:pPr>
      <w:r w:rsidRPr="00CD7353">
        <w:rPr>
          <w:rFonts w:cstheme="minorHAnsi"/>
        </w:rPr>
        <w:t xml:space="preserve">Instead of restricting the cipher to the alphabetic characters only, we will use </w:t>
      </w:r>
      <w:proofErr w:type="gramStart"/>
      <w:r w:rsidRPr="00CD7353">
        <w:rPr>
          <w:rFonts w:cstheme="minorHAnsi"/>
        </w:rPr>
        <w:t>all of</w:t>
      </w:r>
      <w:proofErr w:type="gramEnd"/>
      <w:r w:rsidRPr="00CD7353">
        <w:rPr>
          <w:rFonts w:cstheme="minorHAnsi"/>
        </w:rPr>
        <w:t xml:space="preserve"> the printable ASCII characters.  That is, all the characters from ASCII 32 (Space) to ASCII 126 (~).</w:t>
      </w:r>
    </w:p>
    <w:p w14:paraId="2F6C5883" w14:textId="77777777" w:rsidR="005A24B9" w:rsidRDefault="005A24B9" w:rsidP="005A24B9">
      <w:pPr>
        <w:rPr>
          <w:rFonts w:cs="Arial"/>
        </w:rPr>
      </w:pPr>
      <w:r>
        <w:rPr>
          <w:rFonts w:cs="Arial"/>
        </w:rPr>
        <w:br w:type="page"/>
      </w:r>
    </w:p>
    <w:p w14:paraId="6A8C542E" w14:textId="77777777" w:rsidR="005A24B9" w:rsidRPr="00CD7353" w:rsidRDefault="005A24B9" w:rsidP="005A24B9">
      <w:pPr>
        <w:jc w:val="both"/>
        <w:rPr>
          <w:rFonts w:cstheme="minorHAnsi"/>
        </w:rPr>
      </w:pPr>
      <w:r w:rsidRPr="00CD7353">
        <w:rPr>
          <w:rFonts w:cstheme="minorHAnsi"/>
        </w:rPr>
        <w:lastRenderedPageBreak/>
        <w:t>The following commands should be allowed:</w:t>
      </w:r>
    </w:p>
    <w:p w14:paraId="24866A90" w14:textId="77777777" w:rsidR="005A24B9" w:rsidRPr="00CD7353" w:rsidRDefault="005A24B9" w:rsidP="005A24B9">
      <w:pPr>
        <w:jc w:val="both"/>
        <w:rPr>
          <w:rFonts w:cstheme="minorHAnsi"/>
        </w:rPr>
      </w:pPr>
    </w:p>
    <w:p w14:paraId="53B2E7D5" w14:textId="77777777" w:rsidR="005A24B9" w:rsidRPr="00CD7353" w:rsidRDefault="005A24B9" w:rsidP="005A24B9">
      <w:pPr>
        <w:numPr>
          <w:ilvl w:val="0"/>
          <w:numId w:val="29"/>
        </w:numPr>
        <w:jc w:val="both"/>
        <w:rPr>
          <w:rFonts w:cstheme="minorHAnsi"/>
          <w:b/>
        </w:rPr>
      </w:pPr>
      <w:r w:rsidRPr="00CD7353">
        <w:rPr>
          <w:rFonts w:cstheme="minorHAnsi"/>
          <w:b/>
        </w:rPr>
        <w:t xml:space="preserve">Encrypt string: </w:t>
      </w:r>
    </w:p>
    <w:p w14:paraId="1174C833" w14:textId="77777777" w:rsidR="005A24B9" w:rsidRPr="00CD7353" w:rsidRDefault="005A24B9" w:rsidP="005A24B9">
      <w:pPr>
        <w:ind w:left="720"/>
        <w:jc w:val="both"/>
        <w:rPr>
          <w:rFonts w:cstheme="minorHAnsi"/>
        </w:rPr>
      </w:pPr>
      <w:r w:rsidRPr="00CD7353">
        <w:rPr>
          <w:rFonts w:cstheme="minorHAnsi"/>
        </w:rPr>
        <w:t>Prompt for and read (from the keyboard) a string to be encrypted. The program should then ask for the offset value (limited to a range of 1 to 94 inclusive). Display the encrypted string to the screen.</w:t>
      </w:r>
    </w:p>
    <w:p w14:paraId="4830FCA2" w14:textId="77777777" w:rsidR="005A24B9" w:rsidRPr="00CD7353" w:rsidRDefault="005A24B9" w:rsidP="005A24B9">
      <w:pPr>
        <w:jc w:val="both"/>
        <w:rPr>
          <w:rFonts w:cstheme="minorHAnsi"/>
        </w:rPr>
      </w:pPr>
    </w:p>
    <w:p w14:paraId="1A589DDB" w14:textId="77777777" w:rsidR="005A24B9" w:rsidRPr="00CD7353" w:rsidRDefault="005A24B9" w:rsidP="005A24B9">
      <w:pPr>
        <w:numPr>
          <w:ilvl w:val="0"/>
          <w:numId w:val="29"/>
        </w:numPr>
        <w:jc w:val="both"/>
        <w:rPr>
          <w:rFonts w:cstheme="minorHAnsi"/>
          <w:b/>
        </w:rPr>
      </w:pPr>
      <w:r w:rsidRPr="00CD7353">
        <w:rPr>
          <w:rFonts w:cstheme="minorHAnsi"/>
          <w:b/>
        </w:rPr>
        <w:t xml:space="preserve">Decrypt string: </w:t>
      </w:r>
    </w:p>
    <w:p w14:paraId="54ACAD94" w14:textId="77777777" w:rsidR="005A24B9" w:rsidRPr="00CD7353" w:rsidRDefault="005A24B9" w:rsidP="005A24B9">
      <w:pPr>
        <w:ind w:left="720"/>
        <w:jc w:val="both"/>
        <w:rPr>
          <w:rFonts w:cstheme="minorHAnsi"/>
        </w:rPr>
      </w:pPr>
      <w:r w:rsidRPr="00CD7353">
        <w:rPr>
          <w:rFonts w:cstheme="minorHAnsi"/>
        </w:rPr>
        <w:t>Decrypt an encrypted message by prompting for and reading (from the keyboard) a string to be decrypted.  The program should then ask for the offset value (limited to the range of 1 to 94 inclusive).  Display the decrypted string to the screen.</w:t>
      </w:r>
    </w:p>
    <w:p w14:paraId="7F8BEA7E" w14:textId="77777777" w:rsidR="005A24B9" w:rsidRPr="00CD7353" w:rsidRDefault="005A24B9" w:rsidP="005A24B9">
      <w:pPr>
        <w:jc w:val="both"/>
        <w:rPr>
          <w:rFonts w:cstheme="minorHAnsi"/>
        </w:rPr>
      </w:pPr>
    </w:p>
    <w:p w14:paraId="35AFDAE9" w14:textId="77777777" w:rsidR="005A24B9" w:rsidRPr="00CD7353" w:rsidRDefault="005A24B9" w:rsidP="005A24B9">
      <w:pPr>
        <w:numPr>
          <w:ilvl w:val="0"/>
          <w:numId w:val="29"/>
        </w:numPr>
        <w:jc w:val="both"/>
        <w:rPr>
          <w:rFonts w:cstheme="minorHAnsi"/>
          <w:b/>
        </w:rPr>
      </w:pPr>
      <w:r w:rsidRPr="00CD7353">
        <w:rPr>
          <w:rFonts w:cstheme="minorHAnsi"/>
          <w:b/>
        </w:rPr>
        <w:t>Brute force decryption:</w:t>
      </w:r>
    </w:p>
    <w:p w14:paraId="366DEF4B" w14:textId="77777777" w:rsidR="005A24B9" w:rsidRPr="00CD7353" w:rsidRDefault="005A24B9" w:rsidP="005A24B9">
      <w:pPr>
        <w:ind w:left="720"/>
        <w:jc w:val="both"/>
        <w:rPr>
          <w:rFonts w:cstheme="minorHAnsi"/>
        </w:rPr>
      </w:pPr>
      <w:r w:rsidRPr="00CD7353">
        <w:rPr>
          <w:rFonts w:cstheme="minorHAnsi"/>
        </w:rPr>
        <w:t xml:space="preserve">If the offset is not known, we can implement a brute force decryption algorithm that tries </w:t>
      </w:r>
      <w:proofErr w:type="gramStart"/>
      <w:r w:rsidRPr="00CD7353">
        <w:rPr>
          <w:rFonts w:cstheme="minorHAnsi"/>
        </w:rPr>
        <w:t>all of</w:t>
      </w:r>
      <w:proofErr w:type="gramEnd"/>
      <w:r w:rsidRPr="00CD7353">
        <w:rPr>
          <w:rFonts w:cstheme="minorHAnsi"/>
        </w:rPr>
        <w:t xml:space="preserve"> the 94 possible Caesar offsets in order to decrypt the encrypted text.  Prompt for and read the string to be decrypted and display all 94 possible decrypted strings to the screen.  (If you are interested, you may like to read the following… </w:t>
      </w:r>
      <w:hyperlink r:id="rId16" w:history="1">
        <w:r w:rsidRPr="00CD7353">
          <w:rPr>
            <w:rFonts w:cstheme="minorHAnsi"/>
            <w:color w:val="0000FF"/>
            <w:u w:val="single"/>
          </w:rPr>
          <w:t>http://en.wikipedia.org/wiki/Brute-force_attack</w:t>
        </w:r>
      </w:hyperlink>
      <w:r w:rsidRPr="00CD7353">
        <w:rPr>
          <w:rFonts w:cstheme="minorHAnsi"/>
        </w:rPr>
        <w:t>).</w:t>
      </w:r>
    </w:p>
    <w:p w14:paraId="3281D123" w14:textId="77777777" w:rsidR="005A24B9" w:rsidRPr="00CD7353" w:rsidRDefault="005A24B9" w:rsidP="005A24B9">
      <w:pPr>
        <w:jc w:val="both"/>
        <w:rPr>
          <w:rFonts w:cstheme="minorHAnsi"/>
        </w:rPr>
      </w:pPr>
    </w:p>
    <w:p w14:paraId="3940EABB" w14:textId="77777777" w:rsidR="005A24B9" w:rsidRPr="00CD7353" w:rsidRDefault="005A24B9" w:rsidP="005A24B9">
      <w:pPr>
        <w:numPr>
          <w:ilvl w:val="0"/>
          <w:numId w:val="29"/>
        </w:numPr>
        <w:jc w:val="both"/>
        <w:rPr>
          <w:rFonts w:cstheme="minorHAnsi"/>
          <w:b/>
        </w:rPr>
      </w:pPr>
      <w:r w:rsidRPr="00CD7353">
        <w:rPr>
          <w:rFonts w:cstheme="minorHAnsi"/>
          <w:b/>
        </w:rPr>
        <w:t>Quit:</w:t>
      </w:r>
    </w:p>
    <w:p w14:paraId="0A79D88F" w14:textId="77777777" w:rsidR="005A24B9" w:rsidRPr="00CD7353" w:rsidRDefault="005A24B9" w:rsidP="005A24B9">
      <w:pPr>
        <w:ind w:firstLine="720"/>
        <w:jc w:val="both"/>
        <w:rPr>
          <w:rFonts w:cstheme="minorHAnsi"/>
        </w:rPr>
      </w:pPr>
      <w:r w:rsidRPr="00CD7353">
        <w:rPr>
          <w:rFonts w:cstheme="minorHAnsi"/>
        </w:rPr>
        <w:t>Quits the program displaying a goodbye message to the screen.</w:t>
      </w:r>
    </w:p>
    <w:p w14:paraId="7F75AA81" w14:textId="77777777" w:rsidR="005A24B9" w:rsidRPr="00CD7353" w:rsidRDefault="005A24B9" w:rsidP="005A24B9">
      <w:pPr>
        <w:jc w:val="both"/>
        <w:rPr>
          <w:rFonts w:cstheme="minorHAnsi"/>
        </w:rPr>
      </w:pPr>
    </w:p>
    <w:p w14:paraId="601B1EC8" w14:textId="77777777" w:rsidR="005A24B9" w:rsidRPr="00CD7353" w:rsidRDefault="005A24B9" w:rsidP="005A24B9">
      <w:pPr>
        <w:jc w:val="both"/>
        <w:rPr>
          <w:rFonts w:cstheme="minorHAnsi"/>
        </w:rPr>
      </w:pPr>
    </w:p>
    <w:p w14:paraId="0B78CBAE" w14:textId="77777777" w:rsidR="005A24B9" w:rsidRPr="00CD7353" w:rsidRDefault="005A24B9" w:rsidP="005A24B9">
      <w:pPr>
        <w:jc w:val="both"/>
        <w:rPr>
          <w:rFonts w:cstheme="minorHAnsi"/>
        </w:rPr>
      </w:pPr>
    </w:p>
    <w:p w14:paraId="342A90B4" w14:textId="77777777" w:rsidR="005A24B9" w:rsidRPr="00CD7353" w:rsidRDefault="005A24B9" w:rsidP="005A24B9">
      <w:pPr>
        <w:jc w:val="both"/>
        <w:rPr>
          <w:rFonts w:cstheme="minorHAnsi"/>
        </w:rPr>
      </w:pPr>
    </w:p>
    <w:p w14:paraId="5FFE0F99" w14:textId="77777777" w:rsidR="005A24B9" w:rsidRPr="00CD7353" w:rsidRDefault="005A24B9" w:rsidP="005A24B9">
      <w:pPr>
        <w:rPr>
          <w:rFonts w:cstheme="minorHAnsi"/>
          <w:smallCaps/>
        </w:rPr>
      </w:pPr>
      <w:ins w:id="3" w:author="Cath Moore" w:date="2017-07-12T13:49:00Z">
        <w:r w:rsidRPr="00CD7353">
          <w:rPr>
            <w:rFonts w:ascii="Courier New" w:hAnsi="Courier New" w:cs="Courier New"/>
            <w:noProof/>
            <w:lang w:val="en-US"/>
          </w:rPr>
          <mc:AlternateContent>
            <mc:Choice Requires="wps">
              <w:drawing>
                <wp:anchor distT="0" distB="0" distL="114300" distR="114300" simplePos="0" relativeHeight="251661312" behindDoc="1" locked="0" layoutInCell="1" allowOverlap="1" wp14:anchorId="62AEC08A" wp14:editId="651D6365">
                  <wp:simplePos x="0" y="0"/>
                  <wp:positionH relativeFrom="column">
                    <wp:posOffset>851338</wp:posOffset>
                  </wp:positionH>
                  <wp:positionV relativeFrom="paragraph">
                    <wp:posOffset>155138</wp:posOffset>
                  </wp:positionV>
                  <wp:extent cx="4602918" cy="2932386"/>
                  <wp:effectExtent l="0" t="0" r="0"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2918" cy="2932386"/>
                          </a:xfrm>
                          <a:prstGeom prst="rect">
                            <a:avLst/>
                          </a:prstGeom>
                          <a:noFill/>
                          <a:ln w="9525">
                            <a:noFill/>
                            <a:miter lim="800000"/>
                            <a:headEnd/>
                            <a:tailEnd/>
                          </a:ln>
                        </wps:spPr>
                        <wps:txbx>
                          <w:txbxContent>
                            <w:p w14:paraId="2F59B8A4" w14:textId="77777777" w:rsidR="005A24B9" w:rsidRPr="00F07FE5" w:rsidRDefault="005A24B9" w:rsidP="005A24B9">
                              <w:pPr>
                                <w:pBdr>
                                  <w:top w:val="single" w:sz="24" w:space="8" w:color="4472C4" w:themeColor="accent1"/>
                                  <w:bottom w:val="single" w:sz="24" w:space="8" w:color="4472C4" w:themeColor="accent1"/>
                                </w:pBdr>
                                <w:rPr>
                                  <w:b/>
                                  <w:i/>
                                  <w:iCs/>
                                  <w:color w:val="4472C4" w:themeColor="accent1"/>
                                  <w:sz w:val="24"/>
                                </w:rPr>
                              </w:pPr>
                              <w:r w:rsidRPr="00F07FE5">
                                <w:rPr>
                                  <w:b/>
                                  <w:i/>
                                  <w:iCs/>
                                  <w:color w:val="4472C4" w:themeColor="accent1"/>
                                  <w:sz w:val="24"/>
                                </w:rPr>
                                <w:t xml:space="preserve">Note:  </w:t>
                              </w:r>
                            </w:p>
                            <w:p w14:paraId="200D35FC" w14:textId="77777777" w:rsidR="005A24B9" w:rsidRDefault="005A24B9" w:rsidP="005A24B9">
                              <w:pPr>
                                <w:pBdr>
                                  <w:top w:val="single" w:sz="24" w:space="8" w:color="4472C4" w:themeColor="accent1"/>
                                  <w:bottom w:val="single" w:sz="24" w:space="8" w:color="4472C4" w:themeColor="accent1"/>
                                </w:pBdr>
                                <w:rPr>
                                  <w:i/>
                                  <w:iCs/>
                                  <w:color w:val="4472C4" w:themeColor="accent1"/>
                                  <w:sz w:val="24"/>
                                </w:rPr>
                              </w:pPr>
                            </w:p>
                            <w:p w14:paraId="35DCC62F" w14:textId="77777777" w:rsidR="005A24B9" w:rsidRDefault="005A24B9" w:rsidP="005A24B9">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71ABD768" w14:textId="77777777" w:rsidR="005A24B9" w:rsidRDefault="005A24B9" w:rsidP="005A24B9">
                              <w:pPr>
                                <w:pBdr>
                                  <w:top w:val="single" w:sz="24" w:space="8" w:color="4472C4" w:themeColor="accent1"/>
                                  <w:bottom w:val="single" w:sz="24" w:space="8" w:color="4472C4" w:themeColor="accent1"/>
                                </w:pBdr>
                                <w:rPr>
                                  <w:rFonts w:cs="Arial"/>
                                  <w:i/>
                                  <w:lang w:val="en-US"/>
                                </w:rPr>
                              </w:pPr>
                            </w:p>
                            <w:p w14:paraId="6873A4EB" w14:textId="77777777" w:rsidR="005A24B9" w:rsidRDefault="005A24B9" w:rsidP="005A24B9">
                              <w:pPr>
                                <w:pBdr>
                                  <w:top w:val="single" w:sz="24" w:space="8" w:color="4472C4" w:themeColor="accent1"/>
                                  <w:bottom w:val="single" w:sz="24" w:space="8" w:color="4472C4" w:themeColor="accent1"/>
                                </w:pBdr>
                                <w:rPr>
                                  <w:rFonts w:cs="Arial"/>
                                  <w:i/>
                                  <w:lang w:val="en-US"/>
                                </w:rPr>
                              </w:pPr>
                              <w:r>
                                <w:rPr>
                                  <w:rFonts w:cs="Arial"/>
                                  <w:i/>
                                  <w:lang w:val="en-US"/>
                                </w:rPr>
                                <w:t>For example:</w:t>
                              </w:r>
                            </w:p>
                            <w:p w14:paraId="378ABA31" w14:textId="77777777" w:rsidR="005A24B9" w:rsidRDefault="005A24B9" w:rsidP="005A24B9">
                              <w:pPr>
                                <w:pBdr>
                                  <w:top w:val="single" w:sz="24" w:space="8" w:color="4472C4" w:themeColor="accent1"/>
                                  <w:bottom w:val="single" w:sz="24" w:space="8" w:color="4472C4" w:themeColor="accent1"/>
                                </w:pBdr>
                                <w:rPr>
                                  <w:rFonts w:cs="Arial"/>
                                  <w:i/>
                                  <w:lang w:val="en-US"/>
                                </w:rPr>
                              </w:pPr>
                            </w:p>
                            <w:p w14:paraId="6015B613" w14:textId="77777777" w:rsidR="005A24B9" w:rsidRDefault="005A24B9" w:rsidP="005A24B9">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EC08A" id="Text Box 2" o:spid="_x0000_s1029" type="#_x0000_t202" style="position:absolute;margin-left:67.05pt;margin-top:12.2pt;width:362.45pt;height:230.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Y/QEAANU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" filled="f" stroked="f">
                  <v:textbox>
                    <w:txbxContent>
                      <w:p w14:paraId="2F59B8A4" w14:textId="77777777" w:rsidR="005A24B9" w:rsidRPr="00F07FE5" w:rsidRDefault="005A24B9" w:rsidP="005A24B9">
                        <w:pPr>
                          <w:pBdr>
                            <w:top w:val="single" w:sz="24" w:space="8" w:color="4472C4" w:themeColor="accent1"/>
                            <w:bottom w:val="single" w:sz="24" w:space="8" w:color="4472C4" w:themeColor="accent1"/>
                          </w:pBdr>
                          <w:rPr>
                            <w:b/>
                            <w:i/>
                            <w:iCs/>
                            <w:color w:val="4472C4" w:themeColor="accent1"/>
                            <w:sz w:val="24"/>
                          </w:rPr>
                        </w:pPr>
                        <w:r w:rsidRPr="00F07FE5">
                          <w:rPr>
                            <w:b/>
                            <w:i/>
                            <w:iCs/>
                            <w:color w:val="4472C4" w:themeColor="accent1"/>
                            <w:sz w:val="24"/>
                          </w:rPr>
                          <w:t xml:space="preserve">Note:  </w:t>
                        </w:r>
                      </w:p>
                      <w:p w14:paraId="200D35FC" w14:textId="77777777" w:rsidR="005A24B9" w:rsidRDefault="005A24B9" w:rsidP="005A24B9">
                        <w:pPr>
                          <w:pBdr>
                            <w:top w:val="single" w:sz="24" w:space="8" w:color="4472C4" w:themeColor="accent1"/>
                            <w:bottom w:val="single" w:sz="24" w:space="8" w:color="4472C4" w:themeColor="accent1"/>
                          </w:pBdr>
                          <w:rPr>
                            <w:i/>
                            <w:iCs/>
                            <w:color w:val="4472C4" w:themeColor="accent1"/>
                            <w:sz w:val="24"/>
                          </w:rPr>
                        </w:pPr>
                      </w:p>
                      <w:p w14:paraId="35DCC62F" w14:textId="77777777" w:rsidR="005A24B9" w:rsidRDefault="005A24B9" w:rsidP="005A24B9">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71ABD768" w14:textId="77777777" w:rsidR="005A24B9" w:rsidRDefault="005A24B9" w:rsidP="005A24B9">
                        <w:pPr>
                          <w:pBdr>
                            <w:top w:val="single" w:sz="24" w:space="8" w:color="4472C4" w:themeColor="accent1"/>
                            <w:bottom w:val="single" w:sz="24" w:space="8" w:color="4472C4" w:themeColor="accent1"/>
                          </w:pBdr>
                          <w:rPr>
                            <w:rFonts w:cs="Arial"/>
                            <w:i/>
                            <w:lang w:val="en-US"/>
                          </w:rPr>
                        </w:pPr>
                      </w:p>
                      <w:p w14:paraId="6873A4EB" w14:textId="77777777" w:rsidR="005A24B9" w:rsidRDefault="005A24B9" w:rsidP="005A24B9">
                        <w:pPr>
                          <w:pBdr>
                            <w:top w:val="single" w:sz="24" w:space="8" w:color="4472C4" w:themeColor="accent1"/>
                            <w:bottom w:val="single" w:sz="24" w:space="8" w:color="4472C4" w:themeColor="accent1"/>
                          </w:pBdr>
                          <w:rPr>
                            <w:rFonts w:cs="Arial"/>
                            <w:i/>
                            <w:lang w:val="en-US"/>
                          </w:rPr>
                        </w:pPr>
                        <w:r>
                          <w:rPr>
                            <w:rFonts w:cs="Arial"/>
                            <w:i/>
                            <w:lang w:val="en-US"/>
                          </w:rPr>
                          <w:t>For example:</w:t>
                        </w:r>
                      </w:p>
                      <w:p w14:paraId="378ABA31" w14:textId="77777777" w:rsidR="005A24B9" w:rsidRDefault="005A24B9" w:rsidP="005A24B9">
                        <w:pPr>
                          <w:pBdr>
                            <w:top w:val="single" w:sz="24" w:space="8" w:color="4472C4" w:themeColor="accent1"/>
                            <w:bottom w:val="single" w:sz="24" w:space="8" w:color="4472C4" w:themeColor="accent1"/>
                          </w:pBdr>
                          <w:rPr>
                            <w:rFonts w:cs="Arial"/>
                            <w:i/>
                            <w:lang w:val="en-US"/>
                          </w:rPr>
                        </w:pPr>
                      </w:p>
                      <w:p w14:paraId="6015B613" w14:textId="77777777" w:rsidR="005A24B9" w:rsidRDefault="005A24B9" w:rsidP="005A24B9">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v:textbox>
                </v:shape>
              </w:pict>
            </mc:Fallback>
          </mc:AlternateContent>
        </w:r>
      </w:ins>
    </w:p>
    <w:p w14:paraId="30A941FD" w14:textId="77777777" w:rsidR="005A24B9" w:rsidRPr="000E0086" w:rsidRDefault="005A24B9" w:rsidP="005A24B9">
      <w:pPr>
        <w:spacing w:after="200" w:line="280" w:lineRule="atLeast"/>
        <w:rPr>
          <w:rFonts w:cs="Arial"/>
        </w:rPr>
      </w:pPr>
      <w:r w:rsidRPr="000E0086">
        <w:rPr>
          <w:rFonts w:cs="Arial"/>
        </w:rPr>
        <w:br w:type="page"/>
      </w:r>
    </w:p>
    <w:p w14:paraId="767DCBC9" w14:textId="77777777" w:rsidR="00F65457" w:rsidRDefault="00F65457" w:rsidP="00F65457">
      <w:pPr>
        <w:pStyle w:val="Sectionheading"/>
      </w:pPr>
      <w:r>
        <w:lastRenderedPageBreak/>
        <w:t>Practical Requirements (Part II)</w:t>
      </w:r>
    </w:p>
    <w:p w14:paraId="52FFD501" w14:textId="77777777" w:rsidR="00F65457" w:rsidRDefault="00F65457" w:rsidP="00F65457">
      <w:pPr>
        <w:pStyle w:val="Text"/>
        <w:jc w:val="both"/>
      </w:pPr>
      <w:r>
        <w:t xml:space="preserve">It is recommended that you develop this part of the assignment in the suggested stages.  </w:t>
      </w:r>
    </w:p>
    <w:p w14:paraId="3B9B7249" w14:textId="77777777" w:rsidR="00F65457" w:rsidRPr="00513E44" w:rsidRDefault="00F65457" w:rsidP="00F65457">
      <w:pPr>
        <w:pStyle w:val="Text"/>
        <w:jc w:val="both"/>
        <w:rPr>
          <w:b/>
        </w:rPr>
      </w:pPr>
      <w:r w:rsidRPr="00513E44">
        <w:rPr>
          <w:b/>
        </w:rPr>
        <w:t>It is expected that your solution will include the use of:</w:t>
      </w:r>
    </w:p>
    <w:p w14:paraId="47ABDB9F" w14:textId="77777777" w:rsidR="00047380" w:rsidRPr="000E0086" w:rsidRDefault="00047380" w:rsidP="00047380">
      <w:pPr>
        <w:numPr>
          <w:ilvl w:val="0"/>
          <w:numId w:val="3"/>
        </w:numPr>
        <w:tabs>
          <w:tab w:val="left" w:pos="360"/>
          <w:tab w:val="left" w:pos="1080"/>
          <w:tab w:val="left" w:pos="1440"/>
        </w:tabs>
        <w:spacing w:after="120"/>
        <w:jc w:val="both"/>
        <w:rPr>
          <w:rFonts w:cs="Arial"/>
        </w:rPr>
      </w:pPr>
      <w:r w:rsidRPr="000E0086">
        <w:rPr>
          <w:rFonts w:cs="Arial"/>
        </w:rPr>
        <w:t xml:space="preserve">Your solution in a file called </w:t>
      </w:r>
      <w:r w:rsidRPr="000E0086">
        <w:rPr>
          <w:rFonts w:ascii="Courier New" w:hAnsi="Courier New" w:cs="Courier New"/>
          <w:i/>
        </w:rPr>
        <w:t>yourEmailId</w:t>
      </w:r>
      <w:r w:rsidRPr="000E0086">
        <w:rPr>
          <w:rFonts w:ascii="Courier New" w:hAnsi="Courier New" w:cs="Courier New"/>
        </w:rPr>
        <w:t>_encryptor.py</w:t>
      </w:r>
      <w:r w:rsidRPr="000E0086">
        <w:rPr>
          <w:rFonts w:cs="Arial"/>
        </w:rPr>
        <w:t>.</w:t>
      </w:r>
    </w:p>
    <w:p w14:paraId="27153988" w14:textId="77777777" w:rsidR="00047380" w:rsidRPr="000E0086" w:rsidRDefault="00047380" w:rsidP="00047380">
      <w:pPr>
        <w:numPr>
          <w:ilvl w:val="0"/>
          <w:numId w:val="3"/>
        </w:numPr>
        <w:tabs>
          <w:tab w:val="left" w:pos="360"/>
          <w:tab w:val="left" w:pos="1080"/>
          <w:tab w:val="left" w:pos="1440"/>
        </w:tabs>
        <w:spacing w:after="120"/>
        <w:jc w:val="both"/>
        <w:rPr>
          <w:rFonts w:cs="Arial"/>
        </w:rPr>
      </w:pPr>
      <w:r w:rsidRPr="000E0086">
        <w:rPr>
          <w:rFonts w:cs="Arial"/>
        </w:rPr>
        <w:t xml:space="preserve">Appropriate and </w:t>
      </w:r>
      <w:proofErr w:type="spellStart"/>
      <w:r w:rsidRPr="000E0086">
        <w:rPr>
          <w:rFonts w:cs="Arial"/>
        </w:rPr>
        <w:t>well constructed</w:t>
      </w:r>
      <w:proofErr w:type="spellEnd"/>
      <w:r w:rsidRPr="000E0086">
        <w:rPr>
          <w:rFonts w:cs="Arial"/>
        </w:rPr>
        <w:t xml:space="preserve"> </w:t>
      </w:r>
      <w:r w:rsidRPr="000E0086">
        <w:rPr>
          <w:rFonts w:ascii="Courier New" w:hAnsi="Courier New" w:cs="Courier New"/>
        </w:rPr>
        <w:t xml:space="preserve">while </w:t>
      </w:r>
      <w:r w:rsidRPr="000E0086">
        <w:rPr>
          <w:rFonts w:cs="Arial"/>
        </w:rPr>
        <w:t xml:space="preserve">and/or </w:t>
      </w:r>
      <w:r w:rsidRPr="000E0086">
        <w:rPr>
          <w:rFonts w:ascii="Courier New" w:hAnsi="Courier New" w:cs="Courier New"/>
        </w:rPr>
        <w:t>for</w:t>
      </w:r>
      <w:r w:rsidRPr="000E0086">
        <w:rPr>
          <w:rFonts w:cs="Arial"/>
        </w:rPr>
        <w:t xml:space="preserve"> loops (as necessary).</w:t>
      </w:r>
    </w:p>
    <w:p w14:paraId="744CD6EB" w14:textId="77777777" w:rsidR="00047380" w:rsidRPr="000E0086" w:rsidRDefault="00047380" w:rsidP="00047380">
      <w:pPr>
        <w:numPr>
          <w:ilvl w:val="0"/>
          <w:numId w:val="3"/>
        </w:numPr>
        <w:tabs>
          <w:tab w:val="left" w:pos="360"/>
          <w:tab w:val="left" w:pos="1080"/>
          <w:tab w:val="left" w:pos="1440"/>
        </w:tabs>
        <w:spacing w:after="120"/>
        <w:jc w:val="both"/>
        <w:rPr>
          <w:rFonts w:cs="Arial"/>
        </w:rPr>
      </w:pPr>
      <w:r w:rsidRPr="000E0086">
        <w:rPr>
          <w:rFonts w:cs="Arial"/>
        </w:rPr>
        <w:t>Appropriate</w:t>
      </w:r>
      <w:r w:rsidRPr="000E0086">
        <w:rPr>
          <w:rFonts w:ascii="Courier New" w:hAnsi="Courier New" w:cs="Courier New"/>
        </w:rPr>
        <w:t xml:space="preserve"> if, if-else, if-</w:t>
      </w:r>
      <w:proofErr w:type="spellStart"/>
      <w:r w:rsidRPr="000E0086">
        <w:rPr>
          <w:rFonts w:ascii="Courier New" w:hAnsi="Courier New" w:cs="Courier New"/>
        </w:rPr>
        <w:t>elif</w:t>
      </w:r>
      <w:proofErr w:type="spellEnd"/>
      <w:r w:rsidRPr="000E0086">
        <w:rPr>
          <w:rFonts w:ascii="Courier New" w:hAnsi="Courier New" w:cs="Courier New"/>
        </w:rPr>
        <w:t>-else</w:t>
      </w:r>
      <w:r w:rsidRPr="000E0086">
        <w:rPr>
          <w:rFonts w:cs="Arial"/>
        </w:rPr>
        <w:t xml:space="preserve"> statements (as necessary).</w:t>
      </w:r>
    </w:p>
    <w:p w14:paraId="42DDDE45" w14:textId="77777777" w:rsidR="00047380" w:rsidRPr="000E0086" w:rsidRDefault="00047380" w:rsidP="00047380">
      <w:pPr>
        <w:numPr>
          <w:ilvl w:val="0"/>
          <w:numId w:val="3"/>
        </w:numPr>
        <w:tabs>
          <w:tab w:val="left" w:pos="360"/>
          <w:tab w:val="left" w:pos="1080"/>
          <w:tab w:val="left" w:pos="1440"/>
        </w:tabs>
        <w:spacing w:after="120"/>
        <w:jc w:val="both"/>
        <w:rPr>
          <w:rFonts w:cs="Arial"/>
        </w:rPr>
      </w:pPr>
      <w:r w:rsidRPr="000E0086">
        <w:rPr>
          <w:rFonts w:cs="Arial"/>
        </w:rPr>
        <w:t xml:space="preserve">The use of the </w:t>
      </w:r>
      <w:proofErr w:type="spellStart"/>
      <w:proofErr w:type="gramStart"/>
      <w:r w:rsidRPr="000E0086">
        <w:rPr>
          <w:rFonts w:ascii="Courier New" w:hAnsi="Courier New" w:cs="Courier New"/>
        </w:rPr>
        <w:t>ord</w:t>
      </w:r>
      <w:proofErr w:type="spellEnd"/>
      <w:r w:rsidRPr="000E0086">
        <w:rPr>
          <w:rFonts w:ascii="Courier New" w:hAnsi="Courier New" w:cs="Courier New"/>
        </w:rPr>
        <w:t>(</w:t>
      </w:r>
      <w:proofErr w:type="gramEnd"/>
      <w:r w:rsidRPr="000E0086">
        <w:rPr>
          <w:rFonts w:ascii="Courier New" w:hAnsi="Courier New" w:cs="Courier New"/>
        </w:rPr>
        <w:t xml:space="preserve">) </w:t>
      </w:r>
      <w:r w:rsidRPr="000E0086">
        <w:rPr>
          <w:rFonts w:cs="Arial"/>
        </w:rPr>
        <w:t>and</w:t>
      </w:r>
      <w:r w:rsidRPr="000E0086">
        <w:rPr>
          <w:rFonts w:ascii="Courier New" w:hAnsi="Courier New" w:cs="Courier New"/>
        </w:rPr>
        <w:t xml:space="preserve"> chr()</w:t>
      </w:r>
      <w:r w:rsidRPr="000E0086">
        <w:rPr>
          <w:rFonts w:cs="Arial"/>
        </w:rPr>
        <w:t xml:space="preserve"> functions (as necessary).</w:t>
      </w:r>
    </w:p>
    <w:p w14:paraId="54A4E24B" w14:textId="77777777" w:rsidR="00047380" w:rsidRPr="000E0086" w:rsidRDefault="00047380" w:rsidP="00047380">
      <w:pPr>
        <w:numPr>
          <w:ilvl w:val="0"/>
          <w:numId w:val="3"/>
        </w:numPr>
        <w:tabs>
          <w:tab w:val="left" w:pos="360"/>
          <w:tab w:val="left" w:pos="1080"/>
          <w:tab w:val="left" w:pos="1440"/>
        </w:tabs>
        <w:spacing w:after="120"/>
        <w:jc w:val="both"/>
        <w:rPr>
          <w:rFonts w:ascii="Courier New" w:hAnsi="Courier New" w:cs="Courier New"/>
        </w:rPr>
      </w:pPr>
      <w:r w:rsidRPr="000E0086">
        <w:rPr>
          <w:rFonts w:cs="Arial"/>
        </w:rPr>
        <w:t>The following three functions (refer to stage 6 for description):</w:t>
      </w:r>
    </w:p>
    <w:p w14:paraId="548A404B" w14:textId="77777777" w:rsidR="00047380" w:rsidRPr="000E0086" w:rsidRDefault="00047380" w:rsidP="00047380">
      <w:pPr>
        <w:numPr>
          <w:ilvl w:val="1"/>
          <w:numId w:val="3"/>
        </w:numPr>
        <w:tabs>
          <w:tab w:val="left" w:pos="360"/>
          <w:tab w:val="left" w:pos="1080"/>
        </w:tabs>
        <w:spacing w:after="120"/>
        <w:jc w:val="both"/>
        <w:rPr>
          <w:rFonts w:ascii="Courier New" w:hAnsi="Courier New" w:cs="Courier New"/>
        </w:rPr>
      </w:pPr>
      <w:proofErr w:type="spellStart"/>
      <w:r w:rsidRPr="000E0086">
        <w:rPr>
          <w:rFonts w:ascii="Courier New" w:hAnsi="Courier New" w:cs="Courier New"/>
        </w:rPr>
        <w:t>display_</w:t>
      </w:r>
      <w:proofErr w:type="gramStart"/>
      <w:r w:rsidRPr="000E0086">
        <w:rPr>
          <w:rFonts w:ascii="Courier New" w:hAnsi="Courier New" w:cs="Courier New"/>
        </w:rPr>
        <w:t>details</w:t>
      </w:r>
      <w:proofErr w:type="spellEnd"/>
      <w:r w:rsidRPr="000E0086">
        <w:rPr>
          <w:rFonts w:ascii="Courier New" w:hAnsi="Courier New" w:cs="Courier New"/>
        </w:rPr>
        <w:t>(</w:t>
      </w:r>
      <w:proofErr w:type="gramEnd"/>
      <w:r w:rsidRPr="000E0086">
        <w:rPr>
          <w:rFonts w:ascii="Courier New" w:hAnsi="Courier New" w:cs="Courier New"/>
        </w:rPr>
        <w:t>)</w:t>
      </w:r>
    </w:p>
    <w:p w14:paraId="56D17069" w14:textId="77777777" w:rsidR="00047380" w:rsidRPr="000E0086" w:rsidRDefault="00047380" w:rsidP="00047380">
      <w:pPr>
        <w:numPr>
          <w:ilvl w:val="1"/>
          <w:numId w:val="3"/>
        </w:numPr>
        <w:tabs>
          <w:tab w:val="left" w:pos="360"/>
          <w:tab w:val="left" w:pos="1080"/>
        </w:tabs>
        <w:spacing w:after="120"/>
        <w:jc w:val="both"/>
        <w:rPr>
          <w:rFonts w:ascii="Courier New" w:hAnsi="Courier New" w:cs="Courier New"/>
        </w:rPr>
      </w:pPr>
      <w:proofErr w:type="spellStart"/>
      <w:r w:rsidRPr="000E0086">
        <w:rPr>
          <w:rFonts w:ascii="Courier New" w:hAnsi="Courier New" w:cs="Courier New"/>
        </w:rPr>
        <w:t>get_menu_</w:t>
      </w:r>
      <w:proofErr w:type="gramStart"/>
      <w:r w:rsidRPr="000E0086">
        <w:rPr>
          <w:rFonts w:ascii="Courier New" w:hAnsi="Courier New" w:cs="Courier New"/>
        </w:rPr>
        <w:t>choice</w:t>
      </w:r>
      <w:proofErr w:type="spellEnd"/>
      <w:r w:rsidRPr="000E0086">
        <w:rPr>
          <w:rFonts w:ascii="Courier New" w:hAnsi="Courier New" w:cs="Courier New"/>
        </w:rPr>
        <w:t>(</w:t>
      </w:r>
      <w:proofErr w:type="gramEnd"/>
      <w:r w:rsidRPr="000E0086">
        <w:rPr>
          <w:rFonts w:ascii="Courier New" w:hAnsi="Courier New" w:cs="Courier New"/>
        </w:rPr>
        <w:t>)</w:t>
      </w:r>
    </w:p>
    <w:p w14:paraId="3BD24CF4" w14:textId="77777777" w:rsidR="00047380" w:rsidRPr="000E0086" w:rsidRDefault="00047380" w:rsidP="00047380">
      <w:pPr>
        <w:numPr>
          <w:ilvl w:val="1"/>
          <w:numId w:val="3"/>
        </w:numPr>
        <w:tabs>
          <w:tab w:val="left" w:pos="360"/>
          <w:tab w:val="left" w:pos="1080"/>
        </w:tabs>
        <w:spacing w:after="120"/>
        <w:jc w:val="both"/>
        <w:rPr>
          <w:rFonts w:ascii="Courier New" w:hAnsi="Courier New" w:cs="Courier New"/>
        </w:rPr>
      </w:pPr>
      <w:proofErr w:type="spellStart"/>
      <w:r w:rsidRPr="000E0086">
        <w:rPr>
          <w:rFonts w:ascii="Courier New" w:hAnsi="Courier New" w:cs="Courier New"/>
        </w:rPr>
        <w:t>get_</w:t>
      </w:r>
      <w:proofErr w:type="gramStart"/>
      <w:r w:rsidRPr="000E0086">
        <w:rPr>
          <w:rFonts w:ascii="Courier New" w:hAnsi="Courier New" w:cs="Courier New"/>
        </w:rPr>
        <w:t>offset</w:t>
      </w:r>
      <w:proofErr w:type="spellEnd"/>
      <w:r w:rsidRPr="000E0086">
        <w:rPr>
          <w:rFonts w:ascii="Courier New" w:hAnsi="Courier New" w:cs="Courier New"/>
        </w:rPr>
        <w:t>(</w:t>
      </w:r>
      <w:proofErr w:type="gramEnd"/>
      <w:r w:rsidRPr="000E0086">
        <w:rPr>
          <w:rFonts w:ascii="Courier New" w:hAnsi="Courier New" w:cs="Courier New"/>
        </w:rPr>
        <w:t>)</w:t>
      </w:r>
    </w:p>
    <w:p w14:paraId="0DDEFA32" w14:textId="77777777" w:rsidR="00047380" w:rsidRPr="000E0086" w:rsidRDefault="00047380" w:rsidP="00047380">
      <w:pPr>
        <w:numPr>
          <w:ilvl w:val="0"/>
          <w:numId w:val="3"/>
        </w:numPr>
        <w:tabs>
          <w:tab w:val="left" w:pos="360"/>
          <w:tab w:val="left" w:pos="1080"/>
          <w:tab w:val="left" w:pos="1440"/>
        </w:tabs>
        <w:spacing w:after="120"/>
        <w:jc w:val="both"/>
        <w:rPr>
          <w:rFonts w:cs="Arial"/>
        </w:rPr>
      </w:pPr>
      <w:r w:rsidRPr="000E0086">
        <w:rPr>
          <w:rFonts w:cs="Arial"/>
        </w:rPr>
        <w:t xml:space="preserve">Output that </w:t>
      </w:r>
      <w:r w:rsidRPr="000E0086">
        <w:rPr>
          <w:rFonts w:cs="Arial"/>
          <w:b/>
        </w:rPr>
        <w:t>strictly</w:t>
      </w:r>
      <w:r w:rsidRPr="000E0086">
        <w:rPr>
          <w:rFonts w:cs="Arial"/>
        </w:rPr>
        <w:t xml:space="preserve"> adheres to the assignment specifications.  If you are not sure about these details, you should check with the ‘Sample Output – Part II’ provided at the end of this document.</w:t>
      </w:r>
    </w:p>
    <w:p w14:paraId="3E310391" w14:textId="77777777" w:rsidR="00047380" w:rsidRPr="000E0086" w:rsidRDefault="00047380" w:rsidP="00047380">
      <w:pPr>
        <w:numPr>
          <w:ilvl w:val="0"/>
          <w:numId w:val="3"/>
        </w:numPr>
        <w:tabs>
          <w:tab w:val="left" w:pos="360"/>
          <w:tab w:val="left" w:pos="1080"/>
          <w:tab w:val="left" w:pos="1440"/>
        </w:tabs>
        <w:spacing w:after="120"/>
        <w:jc w:val="both"/>
        <w:rPr>
          <w:rFonts w:cs="Arial"/>
        </w:rPr>
      </w:pPr>
      <w:r w:rsidRPr="000E0086">
        <w:rPr>
          <w:rFonts w:cs="Arial"/>
        </w:rPr>
        <w:t>Good programming practice:</w:t>
      </w:r>
    </w:p>
    <w:p w14:paraId="79629C60" w14:textId="77777777" w:rsidR="00047380" w:rsidRPr="000E0086" w:rsidRDefault="00047380" w:rsidP="00047380">
      <w:pPr>
        <w:numPr>
          <w:ilvl w:val="1"/>
          <w:numId w:val="3"/>
        </w:numPr>
        <w:tabs>
          <w:tab w:val="left" w:pos="360"/>
          <w:tab w:val="left" w:pos="1080"/>
        </w:tabs>
        <w:spacing w:after="120"/>
        <w:jc w:val="both"/>
        <w:rPr>
          <w:rFonts w:cs="Arial"/>
        </w:rPr>
      </w:pPr>
      <w:r w:rsidRPr="000E0086">
        <w:rPr>
          <w:rFonts w:cs="Arial"/>
        </w:rPr>
        <w:t xml:space="preserve">Consistent commenting, </w:t>
      </w:r>
      <w:proofErr w:type="gramStart"/>
      <w:r w:rsidRPr="000E0086">
        <w:rPr>
          <w:rFonts w:cs="Arial"/>
        </w:rPr>
        <w:t>layout</w:t>
      </w:r>
      <w:proofErr w:type="gramEnd"/>
      <w:r w:rsidRPr="000E0086">
        <w:rPr>
          <w:rFonts w:cs="Arial"/>
        </w:rPr>
        <w:t xml:space="preserve"> and indentation.  You are to provide </w:t>
      </w:r>
      <w:r w:rsidRPr="00701E3B">
        <w:rPr>
          <w:rFonts w:cs="Arial"/>
          <w:highlight w:val="yellow"/>
        </w:rPr>
        <w:t>comments</w:t>
      </w:r>
      <w:r w:rsidRPr="000E0086">
        <w:rPr>
          <w:rFonts w:cs="Arial"/>
        </w:rPr>
        <w:t xml:space="preserve"> to describe: </w:t>
      </w:r>
      <w:r w:rsidRPr="00701E3B">
        <w:rPr>
          <w:rFonts w:cs="Arial"/>
          <w:highlight w:val="yellow"/>
        </w:rPr>
        <w:t>your details, program description, all variable definitions, and significant sections of code.</w:t>
      </w:r>
    </w:p>
    <w:p w14:paraId="103964C5" w14:textId="571612BF" w:rsidR="006229E4" w:rsidRDefault="00047380" w:rsidP="00047380">
      <w:pPr>
        <w:pStyle w:val="Text"/>
        <w:numPr>
          <w:ilvl w:val="1"/>
          <w:numId w:val="3"/>
        </w:numPr>
        <w:tabs>
          <w:tab w:val="left" w:pos="360"/>
          <w:tab w:val="left" w:pos="1080"/>
        </w:tabs>
        <w:spacing w:after="120" w:line="240" w:lineRule="auto"/>
        <w:jc w:val="both"/>
      </w:pPr>
      <w:r w:rsidRPr="000E0086">
        <w:t>Meaningful variable names.</w:t>
      </w:r>
    </w:p>
    <w:p w14:paraId="04DB985C" w14:textId="77777777" w:rsidR="00F62F84" w:rsidRDefault="00F62F84" w:rsidP="00F62F84">
      <w:pPr>
        <w:pStyle w:val="Text"/>
        <w:tabs>
          <w:tab w:val="left" w:pos="360"/>
          <w:tab w:val="left" w:pos="1080"/>
          <w:tab w:val="left" w:pos="1440"/>
        </w:tabs>
        <w:spacing w:after="120" w:line="240" w:lineRule="auto"/>
        <w:jc w:val="both"/>
      </w:pPr>
    </w:p>
    <w:p w14:paraId="7770BD23" w14:textId="77777777" w:rsidR="00F65457" w:rsidRDefault="00F65457" w:rsidP="00F62F84">
      <w:pPr>
        <w:pStyle w:val="Text"/>
        <w:tabs>
          <w:tab w:val="left" w:pos="360"/>
          <w:tab w:val="left" w:pos="1080"/>
          <w:tab w:val="left" w:pos="1440"/>
        </w:tabs>
        <w:spacing w:after="120" w:line="240" w:lineRule="auto"/>
        <w:jc w:val="both"/>
      </w:pPr>
      <w:r>
        <w:t xml:space="preserve">Your solutions </w:t>
      </w:r>
      <w:r>
        <w:rPr>
          <w:b/>
        </w:rPr>
        <w:t>MAY</w:t>
      </w:r>
      <w:r>
        <w:t xml:space="preserve"> make use of the following</w:t>
      </w:r>
      <w:r w:rsidR="00234D31">
        <w:t>:</w:t>
      </w:r>
    </w:p>
    <w:p w14:paraId="3B14DF00" w14:textId="06246626" w:rsidR="00F65457" w:rsidRDefault="00F65457" w:rsidP="00F62F84">
      <w:pPr>
        <w:pStyle w:val="Text"/>
        <w:numPr>
          <w:ilvl w:val="0"/>
          <w:numId w:val="3"/>
        </w:numPr>
        <w:tabs>
          <w:tab w:val="left" w:pos="360"/>
          <w:tab w:val="left" w:pos="1080"/>
        </w:tabs>
        <w:spacing w:after="120" w:line="240" w:lineRule="auto"/>
        <w:jc w:val="both"/>
      </w:pPr>
      <w:r>
        <w:t xml:space="preserve">Built-in functions </w:t>
      </w:r>
      <w:proofErr w:type="gramStart"/>
      <w:r>
        <w:rPr>
          <w:rFonts w:ascii="Courier New" w:hAnsi="Courier New" w:cs="Courier New"/>
        </w:rPr>
        <w:t>int(</w:t>
      </w:r>
      <w:proofErr w:type="gramEnd"/>
      <w:r>
        <w:rPr>
          <w:rFonts w:ascii="Courier New" w:hAnsi="Courier New" w:cs="Courier New"/>
        </w:rPr>
        <w:t>), input(), print(), r</w:t>
      </w:r>
      <w:r w:rsidRPr="00BE2177">
        <w:rPr>
          <w:rFonts w:ascii="Courier New" w:hAnsi="Courier New" w:cs="Courier New"/>
        </w:rPr>
        <w:t>ange()</w:t>
      </w:r>
      <w:r>
        <w:rPr>
          <w:rFonts w:ascii="Courier New" w:hAnsi="Courier New" w:cs="Courier New"/>
        </w:rPr>
        <w:t xml:space="preserve">, </w:t>
      </w:r>
      <w:proofErr w:type="spellStart"/>
      <w:r w:rsidR="00047380" w:rsidRPr="000E0086">
        <w:rPr>
          <w:rFonts w:ascii="Courier New" w:hAnsi="Courier New" w:cs="Courier New"/>
        </w:rPr>
        <w:t>ord</w:t>
      </w:r>
      <w:proofErr w:type="spellEnd"/>
      <w:r w:rsidR="00047380" w:rsidRPr="000E0086">
        <w:rPr>
          <w:rFonts w:ascii="Courier New" w:hAnsi="Courier New" w:cs="Courier New"/>
        </w:rPr>
        <w:t>(),</w:t>
      </w:r>
      <w:r w:rsidR="00047380" w:rsidRPr="000E0086">
        <w:t>and</w:t>
      </w:r>
      <w:r w:rsidR="00047380" w:rsidRPr="000E0086">
        <w:rPr>
          <w:rFonts w:ascii="Courier New" w:hAnsi="Courier New" w:cs="Courier New"/>
        </w:rPr>
        <w:t xml:space="preserve"> chr()</w:t>
      </w:r>
      <w:r w:rsidRPr="00BE2177">
        <w:t>.</w:t>
      </w:r>
    </w:p>
    <w:p w14:paraId="2ABBE36F" w14:textId="77777777" w:rsidR="00F65457" w:rsidRDefault="00F65457" w:rsidP="00F62F84">
      <w:pPr>
        <w:pStyle w:val="Text"/>
        <w:numPr>
          <w:ilvl w:val="0"/>
          <w:numId w:val="3"/>
        </w:numPr>
        <w:tabs>
          <w:tab w:val="left" w:pos="360"/>
          <w:tab w:val="left" w:pos="1080"/>
        </w:tabs>
        <w:spacing w:after="120" w:line="240" w:lineRule="auto"/>
        <w:jc w:val="both"/>
      </w:pPr>
      <w:r>
        <w:t>Concatenation (</w:t>
      </w:r>
      <w:r w:rsidRPr="00BE2177">
        <w:rPr>
          <w:rFonts w:ascii="Courier New" w:hAnsi="Courier New" w:cs="Courier New"/>
        </w:rPr>
        <w:t>+</w:t>
      </w:r>
      <w:r>
        <w:t>) operator to create/build new strings.</w:t>
      </w:r>
    </w:p>
    <w:p w14:paraId="0510EA67" w14:textId="77777777" w:rsidR="00F65457" w:rsidRPr="0079503C" w:rsidRDefault="00F65457" w:rsidP="00F62F84">
      <w:pPr>
        <w:pStyle w:val="Text"/>
        <w:numPr>
          <w:ilvl w:val="0"/>
          <w:numId w:val="3"/>
        </w:numPr>
        <w:tabs>
          <w:tab w:val="left" w:pos="360"/>
          <w:tab w:val="left" w:pos="1080"/>
        </w:tabs>
        <w:spacing w:after="120" w:line="240" w:lineRule="auto"/>
        <w:jc w:val="both"/>
      </w:pPr>
      <w:r>
        <w:t xml:space="preserve">Access the individual elements in a string with an index (one element only).  </w:t>
      </w:r>
      <w:proofErr w:type="gramStart"/>
      <w:r>
        <w:t>i.e.</w:t>
      </w:r>
      <w:proofErr w:type="gramEnd"/>
      <w:r>
        <w:t xml:space="preserve"> </w:t>
      </w:r>
      <w:proofErr w:type="spellStart"/>
      <w:r>
        <w:rPr>
          <w:rFonts w:ascii="Courier New" w:hAnsi="Courier New" w:cs="Courier New"/>
        </w:rPr>
        <w:t>string_</w:t>
      </w:r>
      <w:r w:rsidRPr="00BE2177">
        <w:rPr>
          <w:rFonts w:ascii="Courier New" w:hAnsi="Courier New" w:cs="Courier New"/>
        </w:rPr>
        <w:t>name</w:t>
      </w:r>
      <w:proofErr w:type="spellEnd"/>
      <w:r w:rsidRPr="00BE2177">
        <w:rPr>
          <w:rFonts w:ascii="Courier New" w:hAnsi="Courier New" w:cs="Courier New"/>
        </w:rPr>
        <w:t>[index]</w:t>
      </w:r>
      <w:r>
        <w:rPr>
          <w:rFonts w:ascii="Courier New" w:hAnsi="Courier New" w:cs="Courier New"/>
        </w:rPr>
        <w:t>.</w:t>
      </w:r>
    </w:p>
    <w:p w14:paraId="74FD130F" w14:textId="77777777" w:rsidR="0079503C" w:rsidRPr="004C2FE9" w:rsidRDefault="0079503C" w:rsidP="00F62F84">
      <w:pPr>
        <w:pStyle w:val="Text"/>
        <w:numPr>
          <w:ilvl w:val="0"/>
          <w:numId w:val="3"/>
        </w:numPr>
        <w:tabs>
          <w:tab w:val="left" w:pos="360"/>
          <w:tab w:val="left" w:pos="1080"/>
        </w:tabs>
        <w:spacing w:after="120" w:line="240" w:lineRule="auto"/>
        <w:jc w:val="both"/>
      </w:pPr>
      <w:r>
        <w:t xml:space="preserve">Your own (user-defined) functions (in addition to the necessary </w:t>
      </w:r>
      <w:r w:rsidR="00F51CE1">
        <w:t>four</w:t>
      </w:r>
      <w:r>
        <w:t xml:space="preserve"> functions listed above).</w:t>
      </w:r>
    </w:p>
    <w:p w14:paraId="2BD115A5" w14:textId="77777777" w:rsidR="00F65457" w:rsidRPr="008F165E" w:rsidRDefault="00F65457" w:rsidP="008C3305">
      <w:pPr>
        <w:pStyle w:val="Text"/>
        <w:tabs>
          <w:tab w:val="left" w:pos="360"/>
          <w:tab w:val="left" w:pos="1080"/>
        </w:tabs>
        <w:spacing w:after="0" w:line="240" w:lineRule="auto"/>
        <w:ind w:left="1440"/>
        <w:jc w:val="both"/>
      </w:pPr>
    </w:p>
    <w:p w14:paraId="0F3823B3" w14:textId="77777777" w:rsidR="00F65457" w:rsidRDefault="00F65457" w:rsidP="00F62F84">
      <w:pPr>
        <w:pStyle w:val="Text"/>
        <w:tabs>
          <w:tab w:val="left" w:pos="360"/>
          <w:tab w:val="left" w:pos="1080"/>
          <w:tab w:val="left" w:pos="1440"/>
        </w:tabs>
        <w:spacing w:after="120" w:line="240" w:lineRule="auto"/>
        <w:jc w:val="both"/>
      </w:pPr>
      <w:r>
        <w:t xml:space="preserve">Your solutions </w:t>
      </w:r>
      <w:r w:rsidRPr="000F4E85">
        <w:rPr>
          <w:b/>
        </w:rPr>
        <w:t>MUST NOT</w:t>
      </w:r>
      <w:r>
        <w:t xml:space="preserve"> use:</w:t>
      </w:r>
    </w:p>
    <w:p w14:paraId="77BE4BD0" w14:textId="77777777" w:rsidR="00F65457" w:rsidRDefault="00F65457" w:rsidP="00F62F84">
      <w:pPr>
        <w:pStyle w:val="Text"/>
        <w:numPr>
          <w:ilvl w:val="0"/>
          <w:numId w:val="3"/>
        </w:numPr>
        <w:tabs>
          <w:tab w:val="left" w:pos="360"/>
          <w:tab w:val="left" w:pos="1080"/>
        </w:tabs>
        <w:spacing w:after="120" w:line="240" w:lineRule="auto"/>
        <w:jc w:val="both"/>
      </w:pPr>
      <w:r>
        <w:t xml:space="preserve">Built-in functions (other than the </w:t>
      </w:r>
      <w:proofErr w:type="gramStart"/>
      <w:r w:rsidRPr="000F157E">
        <w:rPr>
          <w:rFonts w:ascii="Courier New" w:hAnsi="Courier New" w:cs="Courier New"/>
        </w:rPr>
        <w:t>int(</w:t>
      </w:r>
      <w:proofErr w:type="gramEnd"/>
      <w:r w:rsidRPr="000F157E">
        <w:rPr>
          <w:rFonts w:ascii="Courier New" w:hAnsi="Courier New" w:cs="Courier New"/>
        </w:rPr>
        <w:t xml:space="preserve">), input(), print(), range(), pow(), </w:t>
      </w:r>
      <w:proofErr w:type="spellStart"/>
      <w:r w:rsidRPr="000F157E">
        <w:rPr>
          <w:rFonts w:ascii="Courier New" w:hAnsi="Courier New" w:cs="Courier New"/>
        </w:rPr>
        <w:t>len</w:t>
      </w:r>
      <w:proofErr w:type="spellEnd"/>
      <w:r w:rsidRPr="000F157E">
        <w:rPr>
          <w:rFonts w:ascii="Courier New" w:hAnsi="Courier New" w:cs="Courier New"/>
        </w:rPr>
        <w:t>()</w:t>
      </w:r>
      <w:r>
        <w:t xml:space="preserve"> and </w:t>
      </w:r>
      <w:r w:rsidRPr="000F157E">
        <w:rPr>
          <w:rFonts w:ascii="Courier New" w:hAnsi="Courier New" w:cs="Courier New"/>
        </w:rPr>
        <w:t>str()</w:t>
      </w:r>
      <w:r>
        <w:t xml:space="preserve"> functions).</w:t>
      </w:r>
    </w:p>
    <w:p w14:paraId="5A6F56D5" w14:textId="77777777" w:rsidR="00F65457" w:rsidRDefault="00F65457" w:rsidP="00F62F84">
      <w:pPr>
        <w:pStyle w:val="Text"/>
        <w:numPr>
          <w:ilvl w:val="0"/>
          <w:numId w:val="3"/>
        </w:numPr>
        <w:tabs>
          <w:tab w:val="left" w:pos="360"/>
          <w:tab w:val="left" w:pos="1080"/>
        </w:tabs>
        <w:spacing w:after="120" w:line="240" w:lineRule="auto"/>
        <w:jc w:val="both"/>
      </w:pPr>
      <w:r>
        <w:t xml:space="preserve">The built-in functions </w:t>
      </w:r>
      <w:proofErr w:type="gramStart"/>
      <w:r w:rsidRPr="00772C39">
        <w:rPr>
          <w:rFonts w:ascii="Courier New" w:hAnsi="Courier New" w:cs="Courier New"/>
        </w:rPr>
        <w:t>int(</w:t>
      </w:r>
      <w:proofErr w:type="gramEnd"/>
      <w:r w:rsidRPr="00772C39">
        <w:rPr>
          <w:rFonts w:ascii="Courier New" w:hAnsi="Courier New" w:cs="Courier New"/>
        </w:rPr>
        <w:t>)</w:t>
      </w:r>
      <w:r>
        <w:t xml:space="preserve"> and/or </w:t>
      </w:r>
      <w:r w:rsidRPr="00772C39">
        <w:rPr>
          <w:rFonts w:ascii="Courier New" w:hAnsi="Courier New" w:cs="Courier New"/>
        </w:rPr>
        <w:t>bin()</w:t>
      </w:r>
      <w:r>
        <w:t xml:space="preserve"> in order to convert between number systems, i.e., to perform the conversion from binary to decimal and vice versa.</w:t>
      </w:r>
    </w:p>
    <w:p w14:paraId="7C631559" w14:textId="77777777" w:rsidR="00F65457" w:rsidRDefault="00F65457" w:rsidP="00F62F84">
      <w:pPr>
        <w:pStyle w:val="Text"/>
        <w:numPr>
          <w:ilvl w:val="0"/>
          <w:numId w:val="3"/>
        </w:numPr>
        <w:tabs>
          <w:tab w:val="left" w:pos="360"/>
          <w:tab w:val="left" w:pos="1080"/>
        </w:tabs>
        <w:spacing w:after="120" w:line="240" w:lineRule="auto"/>
        <w:jc w:val="both"/>
      </w:pPr>
      <w:r>
        <w:t xml:space="preserve">Slice expressions to select a range of elements from a string or list.  i.e. </w:t>
      </w:r>
      <w:r w:rsidRPr="00BE2177">
        <w:rPr>
          <w:rFonts w:ascii="Courier New" w:hAnsi="Courier New" w:cs="Courier New"/>
        </w:rPr>
        <w:t>name[</w:t>
      </w:r>
      <w:proofErr w:type="spellStart"/>
      <w:proofErr w:type="gramStart"/>
      <w:r w:rsidRPr="00BE2177">
        <w:rPr>
          <w:rFonts w:ascii="Courier New" w:hAnsi="Courier New" w:cs="Courier New"/>
        </w:rPr>
        <w:t>start:end</w:t>
      </w:r>
      <w:proofErr w:type="spellEnd"/>
      <w:proofErr w:type="gramEnd"/>
      <w:r w:rsidRPr="00BE2177">
        <w:rPr>
          <w:rFonts w:ascii="Courier New" w:hAnsi="Courier New" w:cs="Courier New"/>
        </w:rPr>
        <w:t>]</w:t>
      </w:r>
      <w:r>
        <w:t>.</w:t>
      </w:r>
    </w:p>
    <w:p w14:paraId="0036EDB9" w14:textId="77777777" w:rsidR="00F65457" w:rsidRDefault="00F65457" w:rsidP="00F62F84">
      <w:pPr>
        <w:pStyle w:val="Text"/>
        <w:numPr>
          <w:ilvl w:val="0"/>
          <w:numId w:val="3"/>
        </w:numPr>
        <w:tabs>
          <w:tab w:val="left" w:pos="360"/>
          <w:tab w:val="left" w:pos="1080"/>
        </w:tabs>
        <w:spacing w:after="120" w:line="240" w:lineRule="auto"/>
        <w:jc w:val="both"/>
      </w:pPr>
      <w:r>
        <w:t>String or list methods (other than those used for input validation</w:t>
      </w:r>
      <w:r w:rsidR="00BC7FC8">
        <w:t>, i.e.</w:t>
      </w:r>
      <w:r w:rsidR="00BC7FC8" w:rsidRPr="00BC7FC8">
        <w:rPr>
          <w:rFonts w:ascii="Courier New" w:hAnsi="Courier New" w:cs="Courier New"/>
        </w:rPr>
        <w:t xml:space="preserve"> </w:t>
      </w:r>
      <w:proofErr w:type="spellStart"/>
      <w:proofErr w:type="gramStart"/>
      <w:r w:rsidR="00BC7FC8" w:rsidRPr="00BC7FC8">
        <w:rPr>
          <w:rFonts w:ascii="Courier New" w:hAnsi="Courier New" w:cs="Courier New"/>
        </w:rPr>
        <w:t>isdigit</w:t>
      </w:r>
      <w:proofErr w:type="spellEnd"/>
      <w:r w:rsidR="00BC7FC8" w:rsidRPr="00BC7FC8">
        <w:rPr>
          <w:rFonts w:ascii="Courier New" w:hAnsi="Courier New" w:cs="Courier New"/>
        </w:rPr>
        <w:t>(</w:t>
      </w:r>
      <w:proofErr w:type="gramEnd"/>
      <w:r w:rsidR="00BC7FC8" w:rsidRPr="00BC7FC8">
        <w:rPr>
          <w:rFonts w:ascii="Courier New" w:hAnsi="Courier New" w:cs="Courier New"/>
        </w:rPr>
        <w:t>)</w:t>
      </w:r>
      <w:r>
        <w:t xml:space="preserve"> and the </w:t>
      </w:r>
      <w:r w:rsidRPr="00BE2177">
        <w:rPr>
          <w:rFonts w:ascii="Courier New" w:hAnsi="Courier New" w:cs="Courier New"/>
        </w:rPr>
        <w:t>append()</w:t>
      </w:r>
      <w:r>
        <w:t xml:space="preserve"> method.  i.e. </w:t>
      </w:r>
      <w:proofErr w:type="spellStart"/>
      <w:r w:rsidRPr="00C246BB">
        <w:rPr>
          <w:rFonts w:ascii="Courier New" w:hAnsi="Courier New" w:cs="Courier New"/>
          <w:i/>
        </w:rPr>
        <w:t>list_</w:t>
      </w:r>
      <w:proofErr w:type="gramStart"/>
      <w:r w:rsidRPr="00C246BB">
        <w:rPr>
          <w:rFonts w:ascii="Courier New" w:hAnsi="Courier New" w:cs="Courier New"/>
          <w:i/>
        </w:rPr>
        <w:t>name</w:t>
      </w:r>
      <w:r w:rsidRPr="00BE2177">
        <w:rPr>
          <w:rFonts w:ascii="Courier New" w:hAnsi="Courier New" w:cs="Courier New"/>
        </w:rPr>
        <w:t>.append</w:t>
      </w:r>
      <w:proofErr w:type="spellEnd"/>
      <w:proofErr w:type="gramEnd"/>
      <w:r w:rsidRPr="00BE2177">
        <w:rPr>
          <w:rFonts w:ascii="Courier New" w:hAnsi="Courier New" w:cs="Courier New"/>
        </w:rPr>
        <w:t>(item)</w:t>
      </w:r>
      <w:r>
        <w:t>).</w:t>
      </w:r>
    </w:p>
    <w:p w14:paraId="564A8562" w14:textId="77777777" w:rsidR="00ED1429" w:rsidRPr="00094625" w:rsidRDefault="00ED1429" w:rsidP="00F62F84">
      <w:pPr>
        <w:numPr>
          <w:ilvl w:val="0"/>
          <w:numId w:val="3"/>
        </w:numPr>
        <w:jc w:val="both"/>
      </w:pPr>
      <w:r w:rsidRPr="006E6C3D">
        <w:rPr>
          <w:rFonts w:ascii="Courier New" w:hAnsi="Courier New" w:cs="Courier New"/>
        </w:rPr>
        <w:t>break</w:t>
      </w:r>
      <w:r w:rsidRPr="00094625">
        <w:t xml:space="preserve">, </w:t>
      </w:r>
      <w:r>
        <w:t xml:space="preserve">or </w:t>
      </w:r>
      <w:r w:rsidRPr="006E6C3D">
        <w:rPr>
          <w:rFonts w:ascii="Courier New" w:hAnsi="Courier New" w:cs="Courier New"/>
        </w:rPr>
        <w:t>continue</w:t>
      </w:r>
      <w:r>
        <w:t xml:space="preserve"> </w:t>
      </w:r>
      <w:r w:rsidRPr="00094625">
        <w:t xml:space="preserve">statements </w:t>
      </w:r>
      <w:r>
        <w:t>in your solution</w:t>
      </w:r>
      <w:r w:rsidRPr="00094625">
        <w:t>.</w:t>
      </w:r>
      <w:r>
        <w:t xml:space="preserve">  </w:t>
      </w:r>
      <w:r w:rsidRPr="001122EE">
        <w:rPr>
          <w:b/>
        </w:rPr>
        <w:t>Do not</w:t>
      </w:r>
      <w:r>
        <w:t xml:space="preserve"> use the </w:t>
      </w:r>
      <w:proofErr w:type="gramStart"/>
      <w:r w:rsidRPr="00BD1348">
        <w:rPr>
          <w:rFonts w:ascii="Courier New" w:hAnsi="Courier New" w:cs="Courier New"/>
        </w:rPr>
        <w:t>quit(</w:t>
      </w:r>
      <w:proofErr w:type="gramEnd"/>
      <w:r w:rsidRPr="00BD1348">
        <w:rPr>
          <w:rFonts w:ascii="Courier New" w:hAnsi="Courier New" w:cs="Courier New"/>
        </w:rPr>
        <w:t>)</w:t>
      </w:r>
      <w:r>
        <w:t xml:space="preserve"> or </w:t>
      </w:r>
      <w:r w:rsidRPr="00BD1348">
        <w:rPr>
          <w:rFonts w:ascii="Courier New" w:hAnsi="Courier New" w:cs="Courier New"/>
        </w:rPr>
        <w:t>exit()</w:t>
      </w:r>
      <w:r>
        <w:t xml:space="preserve"> functions or the </w:t>
      </w:r>
      <w:r w:rsidRPr="006E6C3D">
        <w:rPr>
          <w:rFonts w:ascii="Courier New" w:hAnsi="Courier New" w:cs="Courier New"/>
        </w:rPr>
        <w:t>break</w:t>
      </w:r>
      <w:r w:rsidRPr="006B668C">
        <w:t xml:space="preserve"> </w:t>
      </w:r>
      <w:r>
        <w:t>or</w:t>
      </w:r>
      <w:r w:rsidRPr="005F4440">
        <w:rPr>
          <w:rFonts w:ascii="Courier New" w:hAnsi="Courier New" w:cs="Courier New"/>
        </w:rPr>
        <w:t xml:space="preserve"> return</w:t>
      </w:r>
      <w:r>
        <w:t xml:space="preserve"> statements (or any other techniques) as a way to break out of loops.  D</w:t>
      </w:r>
      <w:r w:rsidRPr="00094625">
        <w:t xml:space="preserve">oing so will </w:t>
      </w:r>
      <w:r>
        <w:t xml:space="preserve">result in </w:t>
      </w:r>
      <w:r w:rsidRPr="00094625">
        <w:t xml:space="preserve">a </w:t>
      </w:r>
      <w:r>
        <w:t>significant mark deduction.</w:t>
      </w:r>
    </w:p>
    <w:p w14:paraId="03EBDCC5" w14:textId="77777777" w:rsidR="00ED1429" w:rsidRDefault="00ED1429" w:rsidP="00DB7EF2">
      <w:pPr>
        <w:pStyle w:val="Text"/>
        <w:tabs>
          <w:tab w:val="left" w:pos="360"/>
          <w:tab w:val="left" w:pos="1080"/>
        </w:tabs>
        <w:spacing w:after="0" w:line="240" w:lineRule="auto"/>
        <w:ind w:left="1440"/>
        <w:jc w:val="both"/>
      </w:pPr>
    </w:p>
    <w:p w14:paraId="0A811D1A" w14:textId="77777777" w:rsidR="00ED1429" w:rsidRDefault="00ED1429" w:rsidP="00ED1429">
      <w:pPr>
        <w:pStyle w:val="Text"/>
        <w:spacing w:after="0"/>
        <w:jc w:val="both"/>
        <w:rPr>
          <w:b/>
          <w:bCs/>
          <w:szCs w:val="20"/>
        </w:rPr>
      </w:pPr>
      <w:r>
        <w:rPr>
          <w:b/>
          <w:bCs/>
          <w:szCs w:val="20"/>
        </w:rPr>
        <w:t xml:space="preserve">PLEASE NOTE: You are reminded that you should ensure that all input and output conform to the specifications listed here; if you are not sure about these details you should check with the sample output provided at the end of this document or post a message to the discussion forum </w:t>
      </w:r>
      <w:proofErr w:type="gramStart"/>
      <w:r>
        <w:rPr>
          <w:b/>
          <w:bCs/>
          <w:szCs w:val="20"/>
        </w:rPr>
        <w:t>in order to</w:t>
      </w:r>
      <w:proofErr w:type="gramEnd"/>
      <w:r>
        <w:rPr>
          <w:b/>
          <w:bCs/>
          <w:szCs w:val="20"/>
        </w:rPr>
        <w:t xml:space="preserve"> seek clarification.</w:t>
      </w:r>
    </w:p>
    <w:p w14:paraId="16463661" w14:textId="77777777" w:rsidR="008C3305" w:rsidRPr="008C3305" w:rsidRDefault="008C3305" w:rsidP="008C3305">
      <w:pPr>
        <w:pStyle w:val="BodyText"/>
        <w:spacing w:line="280" w:lineRule="atLeast"/>
        <w:rPr>
          <w:rFonts w:ascii="Arial" w:hAnsi="Arial" w:cs="Arial"/>
          <w:sz w:val="16"/>
          <w:szCs w:val="16"/>
        </w:rPr>
      </w:pPr>
    </w:p>
    <w:p w14:paraId="1EA0E91A" w14:textId="77777777" w:rsidR="00ED1429" w:rsidRPr="00F731A4" w:rsidRDefault="00ED1429" w:rsidP="00ED1429">
      <w:pPr>
        <w:pStyle w:val="BodyText"/>
        <w:spacing w:after="120" w:line="280" w:lineRule="atLeast"/>
      </w:pPr>
      <w:r>
        <w:rPr>
          <w:rFonts w:ascii="Arial" w:hAnsi="Arial" w:cs="Arial"/>
          <w:sz w:val="20"/>
        </w:rPr>
        <w:t>Please ensure that you use Python 3.</w:t>
      </w:r>
      <w:r w:rsidR="00126D64">
        <w:rPr>
          <w:rFonts w:ascii="Arial" w:hAnsi="Arial" w:cs="Arial"/>
          <w:sz w:val="20"/>
        </w:rPr>
        <w:t>9.2</w:t>
      </w:r>
      <w:r>
        <w:rPr>
          <w:rFonts w:ascii="Arial" w:hAnsi="Arial" w:cs="Arial"/>
          <w:sz w:val="20"/>
        </w:rPr>
        <w:t xml:space="preserve"> or a later version (</w:t>
      </w:r>
      <w:proofErr w:type="gramStart"/>
      <w:r>
        <w:rPr>
          <w:rFonts w:ascii="Arial" w:hAnsi="Arial" w:cs="Arial"/>
          <w:sz w:val="20"/>
        </w:rPr>
        <w:t>i.e.</w:t>
      </w:r>
      <w:proofErr w:type="gramEnd"/>
      <w:r>
        <w:rPr>
          <w:rFonts w:ascii="Arial" w:hAnsi="Arial" w:cs="Arial"/>
          <w:sz w:val="20"/>
        </w:rPr>
        <w:t xml:space="preserve"> the latest version) in order to complete your assignments.  Your programs </w:t>
      </w:r>
      <w:r w:rsidRPr="00AC5A04">
        <w:rPr>
          <w:rFonts w:ascii="Arial" w:hAnsi="Arial" w:cs="Arial"/>
          <w:b/>
          <w:sz w:val="20"/>
        </w:rPr>
        <w:t>MUST</w:t>
      </w:r>
      <w:r w:rsidR="00101DB8">
        <w:rPr>
          <w:rFonts w:ascii="Arial" w:hAnsi="Arial" w:cs="Arial"/>
          <w:sz w:val="20"/>
        </w:rPr>
        <w:t xml:space="preserve"> run usin</w:t>
      </w:r>
      <w:r w:rsidR="00126D64">
        <w:rPr>
          <w:rFonts w:ascii="Arial" w:hAnsi="Arial" w:cs="Arial"/>
          <w:sz w:val="20"/>
        </w:rPr>
        <w:t>g Python 3.9.2</w:t>
      </w:r>
      <w:r>
        <w:rPr>
          <w:rFonts w:ascii="Arial" w:hAnsi="Arial" w:cs="Arial"/>
          <w:sz w:val="20"/>
        </w:rPr>
        <w:t xml:space="preserve"> (or latest version).</w:t>
      </w:r>
    </w:p>
    <w:p w14:paraId="1E1B5753" w14:textId="77777777" w:rsidR="00F65457" w:rsidRDefault="00F65457" w:rsidP="00F65457">
      <w:pPr>
        <w:pStyle w:val="Text"/>
      </w:pPr>
      <w:r>
        <w:br w:type="page"/>
      </w:r>
    </w:p>
    <w:p w14:paraId="19F1CC91" w14:textId="77777777" w:rsidR="00F65457" w:rsidRDefault="00F65457" w:rsidP="00F65457">
      <w:pPr>
        <w:pStyle w:val="Sectionheading"/>
      </w:pPr>
      <w:r>
        <w:lastRenderedPageBreak/>
        <w:t>Stages (Part II)</w:t>
      </w:r>
    </w:p>
    <w:p w14:paraId="6C41A01A" w14:textId="77777777" w:rsidR="00E62E67" w:rsidRDefault="00E62E67" w:rsidP="00E62E67">
      <w:pPr>
        <w:pStyle w:val="Text"/>
        <w:jc w:val="both"/>
        <w:rPr>
          <w:b/>
        </w:rPr>
      </w:pPr>
      <w:r>
        <w:t xml:space="preserve">It is recommended that you develop this part of the assignment in the suggested stages.  Many problems in later stages are due to errors in early stages.  </w:t>
      </w:r>
      <w:r>
        <w:rPr>
          <w:b/>
        </w:rPr>
        <w:t>Make sure you have finished and thoroughly tested each stage before continuing.</w:t>
      </w:r>
    </w:p>
    <w:p w14:paraId="2CA805F3" w14:textId="77777777" w:rsidR="00E62E67" w:rsidRDefault="00E62E67" w:rsidP="00E62E67">
      <w:pPr>
        <w:pStyle w:val="Text"/>
        <w:jc w:val="both"/>
      </w:pPr>
      <w:r>
        <w:t>The following stages of development are recommended:</w:t>
      </w:r>
    </w:p>
    <w:p w14:paraId="37F8DD14" w14:textId="77777777" w:rsidR="00047380" w:rsidRPr="00CD7353" w:rsidRDefault="00047380" w:rsidP="00047380">
      <w:pPr>
        <w:spacing w:after="200" w:line="280" w:lineRule="atLeast"/>
        <w:jc w:val="both"/>
        <w:rPr>
          <w:rFonts w:cstheme="minorHAnsi"/>
          <w:b/>
        </w:rPr>
      </w:pPr>
      <w:r w:rsidRPr="00CD7353">
        <w:rPr>
          <w:rFonts w:cstheme="minorHAnsi"/>
          <w:b/>
        </w:rPr>
        <w:t>Stage 1</w:t>
      </w:r>
    </w:p>
    <w:p w14:paraId="6146240D" w14:textId="77777777" w:rsidR="00047380" w:rsidRPr="003C5C7A" w:rsidRDefault="00047380" w:rsidP="00047380">
      <w:pPr>
        <w:pStyle w:val="ListParagraph"/>
        <w:numPr>
          <w:ilvl w:val="0"/>
          <w:numId w:val="47"/>
        </w:numPr>
        <w:contextualSpacing/>
        <w:jc w:val="both"/>
        <w:rPr>
          <w:rFonts w:ascii="Arial" w:hAnsi="Arial" w:cs="Arial"/>
          <w:sz w:val="20"/>
          <w:szCs w:val="24"/>
        </w:rPr>
      </w:pPr>
      <w:r w:rsidRPr="003C5C7A">
        <w:rPr>
          <w:rFonts w:ascii="Arial" w:hAnsi="Arial" w:cs="Arial"/>
          <w:sz w:val="20"/>
          <w:szCs w:val="24"/>
        </w:rPr>
        <w:t xml:space="preserve">Implement the interactive mode (prompt for and read menu commands).  </w:t>
      </w:r>
    </w:p>
    <w:p w14:paraId="5AE1F41E" w14:textId="77777777" w:rsidR="00047380" w:rsidRPr="003C5C7A" w:rsidRDefault="00047380" w:rsidP="00047380">
      <w:pPr>
        <w:pStyle w:val="ListParagraph"/>
        <w:numPr>
          <w:ilvl w:val="0"/>
          <w:numId w:val="47"/>
        </w:numPr>
        <w:contextualSpacing/>
        <w:jc w:val="both"/>
        <w:rPr>
          <w:rFonts w:ascii="Arial" w:hAnsi="Arial" w:cs="Arial"/>
          <w:sz w:val="20"/>
          <w:szCs w:val="24"/>
        </w:rPr>
      </w:pPr>
      <w:r w:rsidRPr="003C5C7A">
        <w:rPr>
          <w:rFonts w:ascii="Arial" w:hAnsi="Arial" w:cs="Arial"/>
          <w:sz w:val="20"/>
          <w:szCs w:val="24"/>
        </w:rPr>
        <w:t xml:space="preserve">Set up a loop to obtain and process commands.  </w:t>
      </w:r>
    </w:p>
    <w:p w14:paraId="295F043B" w14:textId="77777777" w:rsidR="00047380" w:rsidRPr="003C5C7A" w:rsidRDefault="00047380" w:rsidP="00047380">
      <w:pPr>
        <w:pStyle w:val="ListParagraph"/>
        <w:numPr>
          <w:ilvl w:val="0"/>
          <w:numId w:val="47"/>
        </w:numPr>
        <w:contextualSpacing/>
        <w:jc w:val="both"/>
        <w:rPr>
          <w:rFonts w:ascii="Arial" w:hAnsi="Arial" w:cs="Arial"/>
          <w:sz w:val="20"/>
          <w:szCs w:val="24"/>
        </w:rPr>
      </w:pPr>
      <w:r w:rsidRPr="003C5C7A">
        <w:rPr>
          <w:rFonts w:ascii="Arial" w:hAnsi="Arial" w:cs="Arial"/>
          <w:sz w:val="20"/>
          <w:szCs w:val="24"/>
        </w:rPr>
        <w:t xml:space="preserve">Test to ensure that this is working correctly before moving onto stage 2.  </w:t>
      </w:r>
    </w:p>
    <w:p w14:paraId="3D322366" w14:textId="77777777" w:rsidR="00047380" w:rsidRPr="003C5C7A" w:rsidRDefault="00047380" w:rsidP="00047380">
      <w:pPr>
        <w:pStyle w:val="ListParagraph"/>
        <w:numPr>
          <w:ilvl w:val="0"/>
          <w:numId w:val="47"/>
        </w:numPr>
        <w:contextualSpacing/>
        <w:jc w:val="both"/>
        <w:rPr>
          <w:rFonts w:ascii="Arial" w:hAnsi="Arial" w:cs="Arial"/>
          <w:sz w:val="20"/>
          <w:szCs w:val="24"/>
        </w:rPr>
      </w:pPr>
      <w:r w:rsidRPr="003C5C7A">
        <w:rPr>
          <w:rFonts w:ascii="Arial" w:hAnsi="Arial" w:cs="Arial"/>
          <w:sz w:val="20"/>
          <w:szCs w:val="24"/>
        </w:rPr>
        <w:t xml:space="preserve">You need not perform any encryption/decryption of text at this point, you may simply display an appropriate message to the screen.  </w:t>
      </w:r>
    </w:p>
    <w:p w14:paraId="4784E356" w14:textId="77777777" w:rsidR="00047380" w:rsidRPr="00CD7353" w:rsidRDefault="00047380" w:rsidP="00047380">
      <w:pPr>
        <w:jc w:val="both"/>
        <w:rPr>
          <w:rFonts w:cstheme="minorHAnsi"/>
        </w:rPr>
      </w:pPr>
    </w:p>
    <w:p w14:paraId="50122791" w14:textId="77777777" w:rsidR="00047380" w:rsidRPr="000E0086" w:rsidRDefault="00047380" w:rsidP="00047380">
      <w:pPr>
        <w:ind w:left="720"/>
        <w:jc w:val="both"/>
        <w:rPr>
          <w:i/>
        </w:rPr>
      </w:pPr>
      <w:r w:rsidRPr="000E0086">
        <w:rPr>
          <w:i/>
        </w:rPr>
        <w:t>Sample output:</w:t>
      </w:r>
    </w:p>
    <w:p w14:paraId="6384D0E5" w14:textId="77777777" w:rsidR="00047380" w:rsidRPr="000E0086" w:rsidRDefault="00047380" w:rsidP="00047380">
      <w:pPr>
        <w:ind w:left="720"/>
        <w:jc w:val="both"/>
        <w:rPr>
          <w:rFonts w:ascii="Courier New" w:hAnsi="Courier New" w:cs="Courier New"/>
        </w:rPr>
      </w:pPr>
    </w:p>
    <w:p w14:paraId="794EDE9E"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61BF5626" w14:textId="77777777" w:rsidR="00047380" w:rsidRPr="000E0086" w:rsidRDefault="00047380" w:rsidP="00047380">
      <w:pPr>
        <w:ind w:left="720"/>
        <w:jc w:val="both"/>
        <w:rPr>
          <w:rFonts w:ascii="Courier New" w:hAnsi="Courier New" w:cs="Courier New"/>
        </w:rPr>
      </w:pPr>
    </w:p>
    <w:p w14:paraId="0458C84D"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5D08D2F1"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36913E65"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7D13702B"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6DC32CC3" w14:textId="77777777" w:rsidR="00047380" w:rsidRPr="000E0086" w:rsidRDefault="00047380" w:rsidP="00047380">
      <w:pPr>
        <w:ind w:left="720"/>
        <w:jc w:val="both"/>
        <w:rPr>
          <w:rFonts w:ascii="Courier New" w:hAnsi="Courier New" w:cs="Courier New"/>
        </w:rPr>
      </w:pPr>
      <w:r w:rsidRPr="00CD7353">
        <w:rPr>
          <w:rFonts w:ascii="Courier New" w:hAnsi="Courier New" w:cs="Courier New"/>
          <w:noProof/>
          <w:lang w:val="en-US"/>
        </w:rPr>
        <mc:AlternateContent>
          <mc:Choice Requires="wps">
            <w:drawing>
              <wp:anchor distT="0" distB="0" distL="114300" distR="114300" simplePos="0" relativeHeight="251663360" behindDoc="1" locked="0" layoutInCell="1" allowOverlap="1" wp14:anchorId="443A75CB" wp14:editId="11C5D6D9">
                <wp:simplePos x="0" y="0"/>
                <wp:positionH relativeFrom="column">
                  <wp:posOffset>4004239</wp:posOffset>
                </wp:positionH>
                <wp:positionV relativeFrom="paragraph">
                  <wp:posOffset>6384</wp:posOffset>
                </wp:positionV>
                <wp:extent cx="2391410" cy="157416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1574165"/>
                        </a:xfrm>
                        <a:prstGeom prst="rect">
                          <a:avLst/>
                        </a:prstGeom>
                        <a:noFill/>
                        <a:ln w="9525">
                          <a:noFill/>
                          <a:miter lim="800000"/>
                          <a:headEnd/>
                          <a:tailEnd/>
                        </a:ln>
                      </wps:spPr>
                      <wps:txbx>
                        <w:txbxContent>
                          <w:p w14:paraId="1940C030"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6419A6EF"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47261330"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sidRPr="000E0086">
                              <w:rPr>
                                <w:rFonts w:cs="Arial"/>
                                <w:i/>
                                <w:lang w:val="en-US"/>
                              </w:rPr>
                              <w:t>When developing software, you should always have fixed points in your development where you know your software is bug free and runs correctly.</w:t>
                            </w:r>
                          </w:p>
                        </w:txbxContent>
                      </wps:txbx>
                      <wps:bodyPr rot="0" vert="horz" wrap="square" lIns="91440" tIns="45720" rIns="91440" bIns="45720" anchor="t" anchorCtr="0">
                        <a:noAutofit/>
                      </wps:bodyPr>
                    </wps:wsp>
                  </a:graphicData>
                </a:graphic>
              </wp:anchor>
            </w:drawing>
          </mc:Choice>
          <mc:Fallback>
            <w:pict>
              <v:shape w14:anchorId="443A75CB" id="_x0000_s1030" type="#_x0000_t202" style="position:absolute;left:0;text-align:left;margin-left:315.3pt;margin-top:.5pt;width:188.3pt;height:123.9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" filled="f" stroked="f">
                <v:textbox>
                  <w:txbxContent>
                    <w:p w14:paraId="1940C030"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6419A6EF"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47261330"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sidRPr="000E0086">
                        <w:rPr>
                          <w:rFonts w:cs="Arial"/>
                          <w:i/>
                          <w:lang w:val="en-US"/>
                        </w:rPr>
                        <w:t>When developing software, you should always have fixed points in your development where you know your software is bug free and runs correctly.</w:t>
                      </w:r>
                    </w:p>
                  </w:txbxContent>
                </v:textbox>
              </v:shape>
            </w:pict>
          </mc:Fallback>
        </mc:AlternateContent>
      </w:r>
    </w:p>
    <w:p w14:paraId="73991A84"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What would you like to do [1,2,3,4]? </w:t>
      </w:r>
      <w:r w:rsidRPr="000E0086">
        <w:rPr>
          <w:rFonts w:ascii="Courier New" w:hAnsi="Courier New" w:cs="Courier New"/>
          <w:b/>
        </w:rPr>
        <w:t>1</w:t>
      </w:r>
    </w:p>
    <w:p w14:paraId="539B2686"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In command 1 - encrypt string</w:t>
      </w:r>
    </w:p>
    <w:p w14:paraId="0221C42A" w14:textId="77777777" w:rsidR="00047380" w:rsidRPr="000E0086" w:rsidRDefault="00047380" w:rsidP="00047380">
      <w:pPr>
        <w:ind w:left="720"/>
        <w:jc w:val="both"/>
        <w:rPr>
          <w:rFonts w:ascii="Courier New" w:hAnsi="Courier New" w:cs="Courier New"/>
        </w:rPr>
      </w:pPr>
    </w:p>
    <w:p w14:paraId="646F3ECC"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1AC8F327" w14:textId="77777777" w:rsidR="00047380" w:rsidRPr="000E0086" w:rsidRDefault="00047380" w:rsidP="00047380">
      <w:pPr>
        <w:ind w:left="720"/>
        <w:jc w:val="both"/>
        <w:rPr>
          <w:rFonts w:ascii="Courier New" w:hAnsi="Courier New" w:cs="Courier New"/>
        </w:rPr>
      </w:pPr>
    </w:p>
    <w:p w14:paraId="2A24DDE2"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63610236"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1B9ECD07"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362C3F3D"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5A82DBC1" w14:textId="77777777" w:rsidR="00047380" w:rsidRPr="000E0086" w:rsidRDefault="00047380" w:rsidP="00047380">
      <w:pPr>
        <w:ind w:left="720"/>
        <w:jc w:val="both"/>
        <w:rPr>
          <w:rFonts w:ascii="Courier New" w:hAnsi="Courier New" w:cs="Courier New"/>
        </w:rPr>
      </w:pPr>
    </w:p>
    <w:p w14:paraId="693557B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What would you like to do [1,2,3,4]? </w:t>
      </w:r>
      <w:r w:rsidRPr="000E0086">
        <w:rPr>
          <w:rFonts w:ascii="Courier New" w:hAnsi="Courier New" w:cs="Courier New"/>
          <w:b/>
        </w:rPr>
        <w:t>2</w:t>
      </w:r>
    </w:p>
    <w:p w14:paraId="3E734187"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In command 2 - decrypt string</w:t>
      </w:r>
    </w:p>
    <w:p w14:paraId="66A5B268" w14:textId="77777777" w:rsidR="00047380" w:rsidRPr="000E0086" w:rsidRDefault="00047380" w:rsidP="00047380">
      <w:pPr>
        <w:ind w:left="720"/>
        <w:jc w:val="both"/>
        <w:rPr>
          <w:rFonts w:ascii="Courier New" w:hAnsi="Courier New" w:cs="Courier New"/>
        </w:rPr>
      </w:pPr>
    </w:p>
    <w:p w14:paraId="7DBA1BDD"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67CBF68D" w14:textId="77777777" w:rsidR="00047380" w:rsidRPr="000E0086" w:rsidRDefault="00047380" w:rsidP="00047380">
      <w:pPr>
        <w:ind w:left="720"/>
        <w:jc w:val="both"/>
        <w:rPr>
          <w:rFonts w:ascii="Courier New" w:hAnsi="Courier New" w:cs="Courier New"/>
        </w:rPr>
      </w:pPr>
    </w:p>
    <w:p w14:paraId="16BE7670"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23D259CA"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57CB6F9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32844866"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17DA3D69" w14:textId="77777777" w:rsidR="00047380" w:rsidRPr="000E0086" w:rsidRDefault="00047380" w:rsidP="00047380">
      <w:pPr>
        <w:ind w:left="720"/>
        <w:jc w:val="both"/>
        <w:rPr>
          <w:rFonts w:ascii="Courier New" w:hAnsi="Courier New" w:cs="Courier New"/>
        </w:rPr>
      </w:pPr>
    </w:p>
    <w:p w14:paraId="2A729C25"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What would you like to do [1,2,3,4]? </w:t>
      </w:r>
      <w:r w:rsidRPr="000E0086">
        <w:rPr>
          <w:rFonts w:ascii="Courier New" w:hAnsi="Courier New" w:cs="Courier New"/>
          <w:b/>
        </w:rPr>
        <w:t>3</w:t>
      </w:r>
    </w:p>
    <w:p w14:paraId="09DCF75C"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In command 3 - brute force</w:t>
      </w:r>
    </w:p>
    <w:p w14:paraId="7D0A3592" w14:textId="77777777" w:rsidR="00047380" w:rsidRPr="000E0086" w:rsidRDefault="00047380" w:rsidP="00047380">
      <w:pPr>
        <w:ind w:left="720"/>
        <w:jc w:val="both"/>
        <w:rPr>
          <w:rFonts w:ascii="Courier New" w:hAnsi="Courier New" w:cs="Courier New"/>
        </w:rPr>
      </w:pPr>
    </w:p>
    <w:p w14:paraId="0BB6283D" w14:textId="77777777" w:rsidR="00047380" w:rsidRDefault="00047380" w:rsidP="00047380">
      <w:pPr>
        <w:rPr>
          <w:rFonts w:ascii="Courier New" w:hAnsi="Courier New" w:cs="Courier New"/>
        </w:rPr>
      </w:pPr>
      <w:r>
        <w:rPr>
          <w:rFonts w:ascii="Courier New" w:hAnsi="Courier New" w:cs="Courier New"/>
        </w:rPr>
        <w:br w:type="page"/>
      </w:r>
    </w:p>
    <w:p w14:paraId="66326BEC"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lastRenderedPageBreak/>
        <w:t>*** Menu ***</w:t>
      </w:r>
    </w:p>
    <w:p w14:paraId="37632CAE" w14:textId="77777777" w:rsidR="00047380" w:rsidRPr="000E0086" w:rsidRDefault="00047380" w:rsidP="00047380">
      <w:pPr>
        <w:ind w:left="720"/>
        <w:jc w:val="both"/>
        <w:rPr>
          <w:rFonts w:ascii="Courier New" w:hAnsi="Courier New" w:cs="Courier New"/>
        </w:rPr>
      </w:pPr>
    </w:p>
    <w:p w14:paraId="72B5D0EC"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441CD30A"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20D8F04A"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3D870F90"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016CE880" w14:textId="77777777" w:rsidR="00047380" w:rsidRPr="000E0086" w:rsidRDefault="00047380" w:rsidP="00047380">
      <w:pPr>
        <w:ind w:left="720"/>
        <w:jc w:val="both"/>
        <w:rPr>
          <w:rFonts w:ascii="Courier New" w:hAnsi="Courier New" w:cs="Courier New"/>
        </w:rPr>
      </w:pPr>
    </w:p>
    <w:p w14:paraId="4A201A2A" w14:textId="77777777" w:rsidR="00047380" w:rsidRPr="000E0086" w:rsidRDefault="00047380" w:rsidP="00047380">
      <w:pPr>
        <w:ind w:left="720"/>
        <w:jc w:val="both"/>
        <w:rPr>
          <w:rFonts w:ascii="Courier New" w:hAnsi="Courier New" w:cs="Courier New"/>
          <w:b/>
        </w:rPr>
      </w:pPr>
      <w:r w:rsidRPr="000E0086">
        <w:rPr>
          <w:rFonts w:ascii="Courier New" w:hAnsi="Courier New" w:cs="Courier New"/>
        </w:rPr>
        <w:t xml:space="preserve">What would you like to do [1,2,3,4]? </w:t>
      </w:r>
      <w:r w:rsidRPr="000E0086">
        <w:rPr>
          <w:rFonts w:ascii="Courier New" w:hAnsi="Courier New" w:cs="Courier New"/>
          <w:b/>
        </w:rPr>
        <w:t>4</w:t>
      </w:r>
    </w:p>
    <w:p w14:paraId="4C98A8C8" w14:textId="77777777" w:rsidR="00047380" w:rsidRPr="000E0086" w:rsidRDefault="00047380" w:rsidP="00047380">
      <w:pPr>
        <w:ind w:left="720"/>
        <w:jc w:val="both"/>
        <w:rPr>
          <w:rFonts w:ascii="Courier New" w:hAnsi="Courier New" w:cs="Courier New"/>
        </w:rPr>
      </w:pPr>
    </w:p>
    <w:p w14:paraId="178FD8B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Goodbye.</w:t>
      </w:r>
    </w:p>
    <w:p w14:paraId="04790EEB" w14:textId="77777777" w:rsidR="00047380" w:rsidRPr="000E0086" w:rsidRDefault="00047380" w:rsidP="00047380">
      <w:pPr>
        <w:jc w:val="both"/>
      </w:pPr>
    </w:p>
    <w:p w14:paraId="333DF037" w14:textId="77777777" w:rsidR="00047380" w:rsidRDefault="00047380" w:rsidP="00047380">
      <w:pPr>
        <w:spacing w:after="200" w:line="280" w:lineRule="atLeast"/>
        <w:jc w:val="both"/>
        <w:rPr>
          <w:rFonts w:cs="Arial"/>
          <w:lang w:val="en-US"/>
        </w:rPr>
      </w:pPr>
      <w:r w:rsidRPr="00CA50CF">
        <w:rPr>
          <w:rFonts w:cs="Arial"/>
          <w:noProof/>
          <w:lang w:val="en-US"/>
        </w:rPr>
        <mc:AlternateContent>
          <mc:Choice Requires="wps">
            <w:drawing>
              <wp:anchor distT="91440" distB="91440" distL="114300" distR="114300" simplePos="0" relativeHeight="251664384" behindDoc="0" locked="0" layoutInCell="1" allowOverlap="1" wp14:anchorId="6DCFFE19" wp14:editId="5F53F8EB">
                <wp:simplePos x="0" y="0"/>
                <wp:positionH relativeFrom="page">
                  <wp:align>center</wp:align>
                </wp:positionH>
                <wp:positionV relativeFrom="paragraph">
                  <wp:posOffset>274320</wp:posOffset>
                </wp:positionV>
                <wp:extent cx="347472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ABAF5A7"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Make sure the program is running correctly before continuing.  Once you have that working, back up your program.</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DCFFE19" id="_x0000_s1031" type="#_x0000_t202" style="position:absolute;left:0;text-align:left;margin-left:0;margin-top:21.6pt;width:273.6pt;height:110.55pt;z-index:25166438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" filled="f" stroked="f">
                <v:textbox style="mso-fit-shape-to-text:t">
                  <w:txbxContent>
                    <w:p w14:paraId="1ABAF5A7"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Make sure the program is running correctly before continuing.  Once you have that working, back up your program.</w:t>
                      </w:r>
                    </w:p>
                  </w:txbxContent>
                </v:textbox>
                <w10:wrap type="topAndBottom" anchorx="page"/>
              </v:shape>
            </w:pict>
          </mc:Fallback>
        </mc:AlternateContent>
      </w:r>
    </w:p>
    <w:p w14:paraId="6A353336" w14:textId="77777777" w:rsidR="00047380" w:rsidRPr="000E0086" w:rsidRDefault="00047380" w:rsidP="00047380">
      <w:pPr>
        <w:jc w:val="both"/>
      </w:pPr>
      <w:r w:rsidRPr="000E0086">
        <w:br w:type="page"/>
      </w:r>
    </w:p>
    <w:p w14:paraId="15FA9887" w14:textId="77777777" w:rsidR="00047380" w:rsidRPr="00CA50CF" w:rsidRDefault="00047380" w:rsidP="00047380">
      <w:pPr>
        <w:spacing w:after="200" w:line="280" w:lineRule="atLeast"/>
        <w:jc w:val="both"/>
        <w:rPr>
          <w:rFonts w:cstheme="minorHAnsi"/>
          <w:b/>
        </w:rPr>
      </w:pPr>
      <w:r w:rsidRPr="00CA50CF">
        <w:rPr>
          <w:rFonts w:cstheme="minorHAnsi"/>
          <w:b/>
        </w:rPr>
        <w:lastRenderedPageBreak/>
        <w:t>Stage 2</w:t>
      </w:r>
    </w:p>
    <w:p w14:paraId="49BA3AD3" w14:textId="77777777" w:rsidR="00047380" w:rsidRPr="003C5C7A" w:rsidRDefault="00047380" w:rsidP="00047380">
      <w:pPr>
        <w:pStyle w:val="ListParagraph"/>
        <w:numPr>
          <w:ilvl w:val="0"/>
          <w:numId w:val="45"/>
        </w:numPr>
        <w:contextualSpacing/>
        <w:jc w:val="both"/>
        <w:rPr>
          <w:rFonts w:ascii="Arial" w:hAnsi="Arial" w:cs="Arial"/>
          <w:sz w:val="20"/>
          <w:szCs w:val="24"/>
        </w:rPr>
      </w:pPr>
      <w:r w:rsidRPr="003C5C7A">
        <w:rPr>
          <w:rFonts w:ascii="Arial" w:hAnsi="Arial" w:cs="Arial"/>
          <w:sz w:val="20"/>
          <w:szCs w:val="24"/>
        </w:rPr>
        <w:t xml:space="preserve">Add code to implement command 1. </w:t>
      </w:r>
    </w:p>
    <w:p w14:paraId="086F8AF2" w14:textId="77777777" w:rsidR="00047380" w:rsidRPr="003C5C7A" w:rsidRDefault="00047380" w:rsidP="00047380">
      <w:pPr>
        <w:pStyle w:val="ListParagraph"/>
        <w:numPr>
          <w:ilvl w:val="0"/>
          <w:numId w:val="45"/>
        </w:numPr>
        <w:contextualSpacing/>
        <w:jc w:val="both"/>
        <w:rPr>
          <w:rFonts w:ascii="Arial" w:hAnsi="Arial" w:cs="Arial"/>
          <w:sz w:val="20"/>
          <w:szCs w:val="24"/>
        </w:rPr>
      </w:pPr>
      <w:r w:rsidRPr="003C5C7A">
        <w:rPr>
          <w:rFonts w:ascii="Arial" w:hAnsi="Arial" w:cs="Arial"/>
          <w:sz w:val="20"/>
          <w:szCs w:val="24"/>
        </w:rPr>
        <w:t>Encrypt string.</w:t>
      </w:r>
    </w:p>
    <w:p w14:paraId="3A3214AC" w14:textId="77777777" w:rsidR="00047380" w:rsidRPr="003C5C7A" w:rsidRDefault="00047380" w:rsidP="00047380">
      <w:pPr>
        <w:pStyle w:val="ListParagraph"/>
        <w:numPr>
          <w:ilvl w:val="0"/>
          <w:numId w:val="45"/>
        </w:numPr>
        <w:contextualSpacing/>
        <w:jc w:val="both"/>
        <w:rPr>
          <w:rFonts w:ascii="Arial" w:hAnsi="Arial" w:cs="Arial"/>
          <w:sz w:val="20"/>
          <w:szCs w:val="24"/>
        </w:rPr>
      </w:pPr>
      <w:r w:rsidRPr="003C5C7A">
        <w:rPr>
          <w:rFonts w:ascii="Arial" w:hAnsi="Arial" w:cs="Arial"/>
          <w:sz w:val="20"/>
          <w:szCs w:val="24"/>
        </w:rPr>
        <w:t xml:space="preserve">Prompt for and read a string to be encrypted.  </w:t>
      </w:r>
    </w:p>
    <w:p w14:paraId="2E4FCB26" w14:textId="77777777" w:rsidR="00047380" w:rsidRPr="003C5C7A" w:rsidRDefault="00047380" w:rsidP="00047380">
      <w:pPr>
        <w:pStyle w:val="ListParagraph"/>
        <w:numPr>
          <w:ilvl w:val="0"/>
          <w:numId w:val="45"/>
        </w:numPr>
        <w:contextualSpacing/>
        <w:jc w:val="both"/>
        <w:rPr>
          <w:rFonts w:ascii="Arial" w:hAnsi="Arial" w:cs="Arial"/>
          <w:sz w:val="20"/>
          <w:szCs w:val="24"/>
        </w:rPr>
      </w:pPr>
      <w:r w:rsidRPr="003C5C7A">
        <w:rPr>
          <w:rFonts w:ascii="Arial" w:hAnsi="Arial" w:cs="Arial"/>
          <w:sz w:val="20"/>
          <w:szCs w:val="24"/>
        </w:rPr>
        <w:t xml:space="preserve">Prompt for and read the offset value (limited to a range of 1 to 94 inclusive).  </w:t>
      </w:r>
    </w:p>
    <w:p w14:paraId="46314147" w14:textId="77777777" w:rsidR="00047380" w:rsidRPr="003C5C7A" w:rsidRDefault="00047380" w:rsidP="00047380">
      <w:pPr>
        <w:pStyle w:val="ListParagraph"/>
        <w:numPr>
          <w:ilvl w:val="0"/>
          <w:numId w:val="45"/>
        </w:numPr>
        <w:contextualSpacing/>
        <w:jc w:val="both"/>
        <w:rPr>
          <w:rFonts w:ascii="Arial" w:hAnsi="Arial" w:cs="Arial"/>
          <w:sz w:val="20"/>
          <w:szCs w:val="24"/>
        </w:rPr>
      </w:pPr>
      <w:r w:rsidRPr="003C5C7A">
        <w:rPr>
          <w:rFonts w:ascii="Arial" w:hAnsi="Arial" w:cs="Arial"/>
          <w:sz w:val="20"/>
          <w:szCs w:val="24"/>
        </w:rPr>
        <w:t xml:space="preserve">Display the encrypted string to the screen.  </w:t>
      </w:r>
    </w:p>
    <w:p w14:paraId="6AA21DC7" w14:textId="77777777" w:rsidR="00047380" w:rsidRPr="003C5C7A" w:rsidRDefault="00047380" w:rsidP="00047380">
      <w:pPr>
        <w:jc w:val="both"/>
        <w:rPr>
          <w:rFonts w:cs="Arial"/>
        </w:rPr>
      </w:pPr>
    </w:p>
    <w:p w14:paraId="685D4517" w14:textId="77777777" w:rsidR="00047380" w:rsidRDefault="00047380" w:rsidP="00047380">
      <w:pPr>
        <w:jc w:val="both"/>
      </w:pPr>
    </w:p>
    <w:p w14:paraId="5D306F7A" w14:textId="322361C0" w:rsidR="00047380" w:rsidRDefault="003C5C7A" w:rsidP="00047380">
      <w:pPr>
        <w:jc w:val="both"/>
      </w:pPr>
      <w:r w:rsidRPr="00CD7353">
        <w:rPr>
          <w:rFonts w:ascii="Courier New" w:hAnsi="Courier New" w:cs="Courier New"/>
          <w:noProof/>
          <w:lang w:val="en-US"/>
        </w:rPr>
        <mc:AlternateContent>
          <mc:Choice Requires="wps">
            <w:drawing>
              <wp:anchor distT="0" distB="0" distL="114300" distR="114300" simplePos="0" relativeHeight="251665408" behindDoc="1" locked="0" layoutInCell="1" allowOverlap="1" wp14:anchorId="338148AE" wp14:editId="1269C883">
                <wp:simplePos x="0" y="0"/>
                <wp:positionH relativeFrom="margin">
                  <wp:align>right</wp:align>
                </wp:positionH>
                <wp:positionV relativeFrom="paragraph">
                  <wp:posOffset>149225</wp:posOffset>
                </wp:positionV>
                <wp:extent cx="2391410" cy="37699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769995"/>
                        </a:xfrm>
                        <a:prstGeom prst="rect">
                          <a:avLst/>
                        </a:prstGeom>
                        <a:noFill/>
                        <a:ln w="9525">
                          <a:noFill/>
                          <a:miter lim="800000"/>
                          <a:headEnd/>
                          <a:tailEnd/>
                        </a:ln>
                      </wps:spPr>
                      <wps:txbx>
                        <w:txbxContent>
                          <w:p w14:paraId="116EB9A6"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5FD4CEB3"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020A881E"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69148744"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53962787"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For example:</w:t>
                            </w:r>
                          </w:p>
                          <w:p w14:paraId="42773F22"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73BDD410"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38148AE" id="_x0000_s1032" type="#_x0000_t202" style="position:absolute;left:0;text-align:left;margin-left:137.1pt;margin-top:11.75pt;width:188.3pt;height:296.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" filled="f" stroked="f">
                <v:textbox>
                  <w:txbxContent>
                    <w:p w14:paraId="116EB9A6"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5FD4CEB3"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020A881E"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69148744"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53962787"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For example:</w:t>
                      </w:r>
                    </w:p>
                    <w:p w14:paraId="42773F22"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73BDD410"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v:textbox>
                <w10:wrap anchorx="margin"/>
              </v:shape>
            </w:pict>
          </mc:Fallback>
        </mc:AlternateContent>
      </w:r>
    </w:p>
    <w:p w14:paraId="26317948" w14:textId="6D4CB0B1" w:rsidR="00047380" w:rsidRPr="000E0086" w:rsidRDefault="00047380" w:rsidP="00047380">
      <w:pPr>
        <w:ind w:left="720"/>
        <w:jc w:val="both"/>
        <w:rPr>
          <w:i/>
        </w:rPr>
      </w:pPr>
      <w:r w:rsidRPr="000E0086">
        <w:rPr>
          <w:i/>
        </w:rPr>
        <w:t>Sample output:</w:t>
      </w:r>
    </w:p>
    <w:p w14:paraId="53069074" w14:textId="77777777" w:rsidR="00047380" w:rsidRPr="000E0086" w:rsidRDefault="00047380" w:rsidP="00047380">
      <w:pPr>
        <w:ind w:left="720"/>
        <w:jc w:val="both"/>
        <w:rPr>
          <w:rFonts w:ascii="Courier New" w:hAnsi="Courier New" w:cs="Courier New"/>
        </w:rPr>
      </w:pPr>
    </w:p>
    <w:p w14:paraId="3DE08F0D"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6ADCC88D" w14:textId="77777777" w:rsidR="00047380" w:rsidRPr="000E0086" w:rsidRDefault="00047380" w:rsidP="00047380">
      <w:pPr>
        <w:ind w:left="720"/>
        <w:jc w:val="both"/>
        <w:rPr>
          <w:rFonts w:ascii="Courier New" w:hAnsi="Courier New" w:cs="Courier New"/>
        </w:rPr>
      </w:pPr>
    </w:p>
    <w:p w14:paraId="3306B977"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2405E7F8"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11A0D17D"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61916B52"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22CF0A7F" w14:textId="77777777" w:rsidR="00047380" w:rsidRPr="000E0086" w:rsidRDefault="00047380" w:rsidP="00047380">
      <w:pPr>
        <w:ind w:left="720"/>
        <w:jc w:val="both"/>
        <w:rPr>
          <w:rFonts w:ascii="Courier New" w:hAnsi="Courier New" w:cs="Courier New"/>
        </w:rPr>
      </w:pPr>
    </w:p>
    <w:p w14:paraId="7BD27E94"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What would you like to do [1,2,3,4]? 1</w:t>
      </w:r>
    </w:p>
    <w:p w14:paraId="554EE8CD" w14:textId="77777777" w:rsidR="00047380" w:rsidRPr="000E0086" w:rsidRDefault="00047380" w:rsidP="00047380">
      <w:pPr>
        <w:ind w:left="720"/>
        <w:jc w:val="both"/>
        <w:rPr>
          <w:rFonts w:ascii="Courier New" w:hAnsi="Courier New" w:cs="Courier New"/>
        </w:rPr>
      </w:pPr>
    </w:p>
    <w:p w14:paraId="4F45F62F"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Please enter string to </w:t>
      </w:r>
      <w:proofErr w:type="gramStart"/>
      <w:r w:rsidRPr="000E0086">
        <w:rPr>
          <w:rFonts w:ascii="Courier New" w:hAnsi="Courier New" w:cs="Courier New"/>
        </w:rPr>
        <w:t>encrypt:</w:t>
      </w:r>
      <w:proofErr w:type="gramEnd"/>
      <w:r w:rsidRPr="000E0086">
        <w:rPr>
          <w:rFonts w:ascii="Courier New" w:hAnsi="Courier New" w:cs="Courier New"/>
        </w:rPr>
        <w:t xml:space="preserve"> secret squirrel</w:t>
      </w:r>
    </w:p>
    <w:p w14:paraId="4A0250A0"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Please enter offset value (1 to 94): 6</w:t>
      </w:r>
    </w:p>
    <w:p w14:paraId="55DBE503" w14:textId="77777777" w:rsidR="00047380" w:rsidRPr="000E0086" w:rsidRDefault="00047380" w:rsidP="00047380">
      <w:pPr>
        <w:ind w:left="720"/>
        <w:jc w:val="both"/>
        <w:rPr>
          <w:rFonts w:ascii="Courier New" w:hAnsi="Courier New" w:cs="Courier New"/>
        </w:rPr>
      </w:pPr>
    </w:p>
    <w:p w14:paraId="6FED8A97"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Encrypted string:</w:t>
      </w:r>
    </w:p>
    <w:p w14:paraId="06EAAF48" w14:textId="77777777" w:rsidR="00047380" w:rsidRPr="000E0086" w:rsidRDefault="00047380" w:rsidP="00047380">
      <w:pPr>
        <w:ind w:left="720"/>
        <w:jc w:val="both"/>
        <w:rPr>
          <w:rFonts w:ascii="Courier New" w:hAnsi="Courier New" w:cs="Courier New"/>
        </w:rPr>
      </w:pPr>
      <w:proofErr w:type="spellStart"/>
      <w:r w:rsidRPr="000E0086">
        <w:rPr>
          <w:rFonts w:ascii="Courier New" w:hAnsi="Courier New" w:cs="Courier New"/>
        </w:rPr>
        <w:t>ykixkz&amp;</w:t>
      </w:r>
      <w:proofErr w:type="gramStart"/>
      <w:r w:rsidRPr="000E0086">
        <w:rPr>
          <w:rFonts w:ascii="Courier New" w:hAnsi="Courier New" w:cs="Courier New"/>
        </w:rPr>
        <w:t>yw</w:t>
      </w:r>
      <w:proofErr w:type="spellEnd"/>
      <w:r w:rsidRPr="000E0086">
        <w:rPr>
          <w:rFonts w:ascii="Courier New" w:hAnsi="Courier New" w:cs="Courier New"/>
        </w:rPr>
        <w:t>{</w:t>
      </w:r>
      <w:proofErr w:type="spellStart"/>
      <w:proofErr w:type="gramEnd"/>
      <w:r w:rsidRPr="000E0086">
        <w:rPr>
          <w:rFonts w:ascii="Courier New" w:hAnsi="Courier New" w:cs="Courier New"/>
        </w:rPr>
        <w:t>oxxkr</w:t>
      </w:r>
      <w:proofErr w:type="spellEnd"/>
    </w:p>
    <w:p w14:paraId="74530A56" w14:textId="77777777" w:rsidR="00047380" w:rsidRPr="000E0086" w:rsidRDefault="00047380" w:rsidP="00047380">
      <w:pPr>
        <w:ind w:left="720"/>
        <w:jc w:val="both"/>
        <w:rPr>
          <w:rFonts w:ascii="Courier New" w:hAnsi="Courier New" w:cs="Courier New"/>
        </w:rPr>
      </w:pPr>
    </w:p>
    <w:p w14:paraId="30C0736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62177767" w14:textId="77777777" w:rsidR="00047380" w:rsidRPr="000E0086" w:rsidRDefault="00047380" w:rsidP="00047380">
      <w:pPr>
        <w:ind w:left="720"/>
        <w:jc w:val="both"/>
        <w:rPr>
          <w:rFonts w:ascii="Courier New" w:hAnsi="Courier New" w:cs="Courier New"/>
        </w:rPr>
      </w:pPr>
    </w:p>
    <w:p w14:paraId="394C8D7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48DC39BE"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439FFF3F"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6C0FE9D4"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398A50F8" w14:textId="77777777" w:rsidR="00047380" w:rsidRPr="000E0086" w:rsidRDefault="00047380" w:rsidP="00047380">
      <w:pPr>
        <w:ind w:left="720"/>
        <w:jc w:val="both"/>
        <w:rPr>
          <w:rFonts w:ascii="Courier New" w:hAnsi="Courier New" w:cs="Courier New"/>
        </w:rPr>
      </w:pPr>
    </w:p>
    <w:p w14:paraId="0A5103C0"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What would you like to do [1,2,3,4]? 4</w:t>
      </w:r>
    </w:p>
    <w:p w14:paraId="6109A56E" w14:textId="77777777" w:rsidR="00047380" w:rsidRPr="000E0086" w:rsidRDefault="00047380" w:rsidP="00047380">
      <w:pPr>
        <w:ind w:left="720"/>
        <w:jc w:val="both"/>
        <w:rPr>
          <w:rFonts w:ascii="Courier New" w:hAnsi="Courier New" w:cs="Courier New"/>
        </w:rPr>
      </w:pPr>
    </w:p>
    <w:p w14:paraId="4A1C4E25" w14:textId="77777777" w:rsidR="00047380" w:rsidRDefault="00047380" w:rsidP="00047380">
      <w:pPr>
        <w:ind w:left="720"/>
        <w:jc w:val="both"/>
        <w:rPr>
          <w:rFonts w:ascii="Courier New" w:hAnsi="Courier New" w:cs="Courier New"/>
        </w:rPr>
      </w:pPr>
      <w:r w:rsidRPr="000E0086">
        <w:rPr>
          <w:rFonts w:ascii="Courier New" w:hAnsi="Courier New" w:cs="Courier New"/>
        </w:rPr>
        <w:t>Goodbye.</w:t>
      </w:r>
    </w:p>
    <w:p w14:paraId="3AEEAB79" w14:textId="77777777" w:rsidR="00047380" w:rsidRDefault="00047380" w:rsidP="00047380">
      <w:pPr>
        <w:rPr>
          <w:rFonts w:ascii="Courier New" w:hAnsi="Courier New" w:cs="Courier New"/>
        </w:rPr>
      </w:pPr>
      <w:r w:rsidRPr="00CD7353">
        <w:rPr>
          <w:noProof/>
          <w:lang w:val="en-US"/>
        </w:rPr>
        <mc:AlternateContent>
          <mc:Choice Requires="wps">
            <w:drawing>
              <wp:anchor distT="91440" distB="91440" distL="114300" distR="114300" simplePos="0" relativeHeight="251666432" behindDoc="0" locked="0" layoutInCell="1" allowOverlap="1" wp14:anchorId="5A7A8059" wp14:editId="289ACED2">
                <wp:simplePos x="0" y="0"/>
                <wp:positionH relativeFrom="margin">
                  <wp:posOffset>1070610</wp:posOffset>
                </wp:positionH>
                <wp:positionV relativeFrom="paragraph">
                  <wp:posOffset>1249045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47D6C69"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Make sure you read the section located at the end of this document:</w:t>
                            </w:r>
                          </w:p>
                          <w:p w14:paraId="6AB4E90F"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395DDA63"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               “Useful Built-in Python Functions”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A7A8059" id="_x0000_s1033" type="#_x0000_t202" style="position:absolute;margin-left:84.3pt;margin-top:98.35pt;width:273.6pt;height:110.55pt;z-index:251666432;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" filled="f" stroked="f">
                <v:textbox style="mso-fit-shape-to-text:t">
                  <w:txbxContent>
                    <w:p w14:paraId="547D6C69"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Make sure you read the section located at the end of this document:</w:t>
                      </w:r>
                    </w:p>
                    <w:p w14:paraId="6AB4E90F"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395DDA63"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               “Useful Built-in Python Functions”</w:t>
                      </w:r>
                    </w:p>
                  </w:txbxContent>
                </v:textbox>
                <w10:wrap type="topAndBottom" anchorx="margin"/>
              </v:shape>
            </w:pict>
          </mc:Fallback>
        </mc:AlternateContent>
      </w:r>
      <w:r>
        <w:rPr>
          <w:rFonts w:ascii="Courier New" w:hAnsi="Courier New" w:cs="Courier New"/>
        </w:rPr>
        <w:br w:type="page"/>
      </w:r>
    </w:p>
    <w:p w14:paraId="7135061D" w14:textId="77777777" w:rsidR="00047380" w:rsidRPr="00CA50CF" w:rsidRDefault="00047380" w:rsidP="00047380">
      <w:pPr>
        <w:spacing w:after="200" w:line="280" w:lineRule="atLeast"/>
        <w:jc w:val="both"/>
        <w:rPr>
          <w:rFonts w:cstheme="minorHAnsi"/>
          <w:b/>
        </w:rPr>
      </w:pPr>
      <w:r w:rsidRPr="00CA50CF">
        <w:rPr>
          <w:rFonts w:cstheme="minorHAnsi"/>
          <w:b/>
        </w:rPr>
        <w:lastRenderedPageBreak/>
        <w:t>Stage 3</w:t>
      </w:r>
    </w:p>
    <w:p w14:paraId="1A38797A" w14:textId="77777777" w:rsidR="00047380" w:rsidRPr="003C5C7A" w:rsidRDefault="00047380" w:rsidP="00047380">
      <w:pPr>
        <w:pStyle w:val="ListParagraph"/>
        <w:numPr>
          <w:ilvl w:val="0"/>
          <w:numId w:val="46"/>
        </w:numPr>
        <w:contextualSpacing/>
        <w:jc w:val="both"/>
        <w:rPr>
          <w:rFonts w:ascii="Arial" w:hAnsi="Arial" w:cs="Arial"/>
          <w:sz w:val="20"/>
          <w:szCs w:val="24"/>
        </w:rPr>
      </w:pPr>
      <w:r w:rsidRPr="003C5C7A">
        <w:rPr>
          <w:rFonts w:ascii="Arial" w:hAnsi="Arial" w:cs="Arial"/>
          <w:sz w:val="20"/>
          <w:szCs w:val="24"/>
        </w:rPr>
        <w:t xml:space="preserve">Add code to implement command 2. </w:t>
      </w:r>
    </w:p>
    <w:p w14:paraId="03990960" w14:textId="77777777" w:rsidR="00047380" w:rsidRPr="003C5C7A" w:rsidRDefault="00047380" w:rsidP="00047380">
      <w:pPr>
        <w:pStyle w:val="ListParagraph"/>
        <w:numPr>
          <w:ilvl w:val="0"/>
          <w:numId w:val="46"/>
        </w:numPr>
        <w:contextualSpacing/>
        <w:jc w:val="both"/>
        <w:rPr>
          <w:rFonts w:ascii="Arial" w:hAnsi="Arial" w:cs="Arial"/>
          <w:sz w:val="20"/>
          <w:szCs w:val="24"/>
        </w:rPr>
      </w:pPr>
      <w:r w:rsidRPr="003C5C7A">
        <w:rPr>
          <w:rFonts w:ascii="Arial" w:hAnsi="Arial" w:cs="Arial"/>
          <w:sz w:val="20"/>
          <w:szCs w:val="24"/>
        </w:rPr>
        <w:t>Decrypt string.</w:t>
      </w:r>
    </w:p>
    <w:p w14:paraId="2109695D" w14:textId="77777777" w:rsidR="00047380" w:rsidRPr="003C5C7A" w:rsidRDefault="00047380" w:rsidP="00047380">
      <w:pPr>
        <w:pStyle w:val="ListParagraph"/>
        <w:numPr>
          <w:ilvl w:val="0"/>
          <w:numId w:val="46"/>
        </w:numPr>
        <w:contextualSpacing/>
        <w:jc w:val="both"/>
        <w:rPr>
          <w:rFonts w:ascii="Arial" w:hAnsi="Arial" w:cs="Arial"/>
          <w:sz w:val="20"/>
          <w:szCs w:val="24"/>
        </w:rPr>
      </w:pPr>
      <w:r w:rsidRPr="003C5C7A">
        <w:rPr>
          <w:rFonts w:ascii="Arial" w:hAnsi="Arial" w:cs="Arial"/>
          <w:sz w:val="20"/>
          <w:szCs w:val="24"/>
        </w:rPr>
        <w:t xml:space="preserve">Prompt for and read a string to be decrypted.  </w:t>
      </w:r>
    </w:p>
    <w:p w14:paraId="011BE530" w14:textId="77777777" w:rsidR="00047380" w:rsidRPr="003C5C7A" w:rsidRDefault="00047380" w:rsidP="00047380">
      <w:pPr>
        <w:pStyle w:val="ListParagraph"/>
        <w:numPr>
          <w:ilvl w:val="0"/>
          <w:numId w:val="46"/>
        </w:numPr>
        <w:contextualSpacing/>
        <w:jc w:val="both"/>
        <w:rPr>
          <w:rFonts w:ascii="Arial" w:hAnsi="Arial" w:cs="Arial"/>
          <w:sz w:val="20"/>
          <w:szCs w:val="24"/>
        </w:rPr>
      </w:pPr>
      <w:r w:rsidRPr="003C5C7A">
        <w:rPr>
          <w:rFonts w:ascii="Arial" w:hAnsi="Arial" w:cs="Arial"/>
          <w:sz w:val="20"/>
          <w:szCs w:val="24"/>
        </w:rPr>
        <w:t xml:space="preserve">Prompt for and read the offset value (limited to a range of 1 to 94 inclusive).  </w:t>
      </w:r>
    </w:p>
    <w:p w14:paraId="26341218" w14:textId="77777777" w:rsidR="00047380" w:rsidRPr="003C5C7A" w:rsidRDefault="00047380" w:rsidP="00047380">
      <w:pPr>
        <w:pStyle w:val="ListParagraph"/>
        <w:numPr>
          <w:ilvl w:val="0"/>
          <w:numId w:val="46"/>
        </w:numPr>
        <w:contextualSpacing/>
        <w:jc w:val="both"/>
        <w:rPr>
          <w:rFonts w:ascii="Arial" w:hAnsi="Arial" w:cs="Arial"/>
          <w:sz w:val="20"/>
          <w:szCs w:val="24"/>
        </w:rPr>
      </w:pPr>
      <w:r w:rsidRPr="003C5C7A">
        <w:rPr>
          <w:rFonts w:ascii="Arial" w:hAnsi="Arial" w:cs="Arial"/>
          <w:sz w:val="20"/>
          <w:szCs w:val="24"/>
        </w:rPr>
        <w:t>Display the decrypted string to the screen.</w:t>
      </w:r>
    </w:p>
    <w:p w14:paraId="36A6EA47" w14:textId="77777777" w:rsidR="00047380" w:rsidRPr="003C5C7A" w:rsidRDefault="00047380" w:rsidP="00047380">
      <w:pPr>
        <w:spacing w:after="200" w:line="280" w:lineRule="atLeast"/>
        <w:rPr>
          <w:rFonts w:cs="Arial"/>
        </w:rPr>
      </w:pPr>
    </w:p>
    <w:p w14:paraId="3C7676AE" w14:textId="77777777" w:rsidR="00047380" w:rsidRPr="00CA50CF" w:rsidRDefault="00047380" w:rsidP="00047380">
      <w:pPr>
        <w:spacing w:after="200" w:line="280" w:lineRule="atLeast"/>
        <w:rPr>
          <w:rFonts w:cstheme="minorHAnsi"/>
        </w:rPr>
      </w:pPr>
      <w:r w:rsidRPr="00CD7353">
        <w:rPr>
          <w:rFonts w:ascii="Courier New" w:hAnsi="Courier New" w:cs="Courier New"/>
          <w:noProof/>
          <w:lang w:val="en-US"/>
        </w:rPr>
        <mc:AlternateContent>
          <mc:Choice Requires="wps">
            <w:drawing>
              <wp:anchor distT="0" distB="0" distL="114300" distR="114300" simplePos="0" relativeHeight="251667456" behindDoc="1" locked="0" layoutInCell="1" allowOverlap="1" wp14:anchorId="55FD1BC4" wp14:editId="4547630A">
                <wp:simplePos x="0" y="0"/>
                <wp:positionH relativeFrom="margin">
                  <wp:align>right</wp:align>
                </wp:positionH>
                <wp:positionV relativeFrom="paragraph">
                  <wp:posOffset>278823</wp:posOffset>
                </wp:positionV>
                <wp:extent cx="2391410" cy="3770066"/>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770066"/>
                        </a:xfrm>
                        <a:prstGeom prst="rect">
                          <a:avLst/>
                        </a:prstGeom>
                        <a:noFill/>
                        <a:ln w="9525">
                          <a:noFill/>
                          <a:miter lim="800000"/>
                          <a:headEnd/>
                          <a:tailEnd/>
                        </a:ln>
                      </wps:spPr>
                      <wps:txbx>
                        <w:txbxContent>
                          <w:p w14:paraId="608FDE0E"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0A46B3FA"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55733F15"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4147EA7C"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7EFB796D"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For example:</w:t>
                            </w:r>
                          </w:p>
                          <w:p w14:paraId="106E3766"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6F4FEDA3"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5FD1BC4" id="_x0000_s1034" type="#_x0000_t202" style="position:absolute;margin-left:137.1pt;margin-top:21.95pt;width:188.3pt;height:296.85pt;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" filled="f" stroked="f">
                <v:textbox>
                  <w:txbxContent>
                    <w:p w14:paraId="608FDE0E"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0A46B3FA"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55733F15"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4147EA7C"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7EFB796D"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For example:</w:t>
                      </w:r>
                    </w:p>
                    <w:p w14:paraId="106E3766"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6F4FEDA3"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v:textbox>
                <w10:wrap anchorx="margin"/>
              </v:shape>
            </w:pict>
          </mc:Fallback>
        </mc:AlternateContent>
      </w:r>
    </w:p>
    <w:p w14:paraId="27B3BAF1" w14:textId="77777777" w:rsidR="00047380" w:rsidRPr="000E0086" w:rsidRDefault="00047380" w:rsidP="00047380">
      <w:pPr>
        <w:ind w:left="720"/>
        <w:jc w:val="both"/>
        <w:rPr>
          <w:i/>
        </w:rPr>
      </w:pPr>
      <w:r w:rsidRPr="000E0086">
        <w:rPr>
          <w:i/>
        </w:rPr>
        <w:t>Sample output:</w:t>
      </w:r>
    </w:p>
    <w:p w14:paraId="35177F33" w14:textId="77777777" w:rsidR="00047380" w:rsidRPr="000E0086" w:rsidRDefault="00047380" w:rsidP="00047380">
      <w:pPr>
        <w:ind w:left="720"/>
        <w:jc w:val="both"/>
        <w:rPr>
          <w:rFonts w:ascii="Courier New" w:hAnsi="Courier New" w:cs="Courier New"/>
        </w:rPr>
      </w:pPr>
    </w:p>
    <w:p w14:paraId="6177A496"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45F1FF42" w14:textId="77777777" w:rsidR="00047380" w:rsidRPr="000E0086" w:rsidRDefault="00047380" w:rsidP="00047380">
      <w:pPr>
        <w:ind w:left="720"/>
        <w:jc w:val="both"/>
        <w:rPr>
          <w:rFonts w:ascii="Courier New" w:hAnsi="Courier New" w:cs="Courier New"/>
        </w:rPr>
      </w:pPr>
    </w:p>
    <w:p w14:paraId="6FDA6EF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29E04B28"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1CB00B62"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28B17DE1"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3C36DAF5" w14:textId="77777777" w:rsidR="00047380" w:rsidRPr="000E0086" w:rsidRDefault="00047380" w:rsidP="00047380">
      <w:pPr>
        <w:ind w:left="720"/>
        <w:jc w:val="both"/>
        <w:rPr>
          <w:rFonts w:ascii="Courier New" w:hAnsi="Courier New" w:cs="Courier New"/>
        </w:rPr>
      </w:pPr>
    </w:p>
    <w:p w14:paraId="1F7AC804"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What would you like to do [1,2,3,4]? 2</w:t>
      </w:r>
    </w:p>
    <w:p w14:paraId="44580138" w14:textId="77777777" w:rsidR="00047380" w:rsidRPr="000E0086" w:rsidRDefault="00047380" w:rsidP="00047380">
      <w:pPr>
        <w:ind w:left="720"/>
        <w:jc w:val="both"/>
        <w:rPr>
          <w:rFonts w:ascii="Courier New" w:hAnsi="Courier New" w:cs="Courier New"/>
        </w:rPr>
      </w:pPr>
    </w:p>
    <w:p w14:paraId="7F338AEB"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Please enter string to decrypt: </w:t>
      </w:r>
      <w:proofErr w:type="spellStart"/>
      <w:r w:rsidRPr="000E0086">
        <w:rPr>
          <w:rFonts w:ascii="Courier New" w:hAnsi="Courier New" w:cs="Courier New"/>
        </w:rPr>
        <w:t>ykixkz&amp;</w:t>
      </w:r>
      <w:proofErr w:type="gramStart"/>
      <w:r w:rsidRPr="000E0086">
        <w:rPr>
          <w:rFonts w:ascii="Courier New" w:hAnsi="Courier New" w:cs="Courier New"/>
        </w:rPr>
        <w:t>yw</w:t>
      </w:r>
      <w:proofErr w:type="spellEnd"/>
      <w:r w:rsidRPr="000E0086">
        <w:rPr>
          <w:rFonts w:ascii="Courier New" w:hAnsi="Courier New" w:cs="Courier New"/>
        </w:rPr>
        <w:t>{</w:t>
      </w:r>
      <w:proofErr w:type="spellStart"/>
      <w:proofErr w:type="gramEnd"/>
      <w:r w:rsidRPr="000E0086">
        <w:rPr>
          <w:rFonts w:ascii="Courier New" w:hAnsi="Courier New" w:cs="Courier New"/>
        </w:rPr>
        <w:t>oxxkr</w:t>
      </w:r>
      <w:proofErr w:type="spellEnd"/>
    </w:p>
    <w:p w14:paraId="776567CF"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Please enter offset value (1 to 94): 6</w:t>
      </w:r>
    </w:p>
    <w:p w14:paraId="084C5595" w14:textId="77777777" w:rsidR="00047380" w:rsidRPr="000E0086" w:rsidRDefault="00047380" w:rsidP="00047380">
      <w:pPr>
        <w:ind w:left="720"/>
        <w:jc w:val="both"/>
        <w:rPr>
          <w:rFonts w:ascii="Courier New" w:hAnsi="Courier New" w:cs="Courier New"/>
        </w:rPr>
      </w:pPr>
    </w:p>
    <w:p w14:paraId="737BDF76"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Decrypted string:</w:t>
      </w:r>
    </w:p>
    <w:p w14:paraId="7238A3C1"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secret squirrel</w:t>
      </w:r>
    </w:p>
    <w:p w14:paraId="01EF26EB" w14:textId="77777777" w:rsidR="00047380" w:rsidRPr="000E0086" w:rsidRDefault="00047380" w:rsidP="00047380">
      <w:pPr>
        <w:ind w:left="720"/>
        <w:jc w:val="both"/>
        <w:rPr>
          <w:rFonts w:ascii="Courier New" w:hAnsi="Courier New" w:cs="Courier New"/>
        </w:rPr>
      </w:pPr>
    </w:p>
    <w:p w14:paraId="4EB4A5F7"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034FCF1A" w14:textId="77777777" w:rsidR="00047380" w:rsidRPr="000E0086" w:rsidRDefault="00047380" w:rsidP="00047380">
      <w:pPr>
        <w:ind w:left="720"/>
        <w:jc w:val="both"/>
        <w:rPr>
          <w:rFonts w:ascii="Courier New" w:hAnsi="Courier New" w:cs="Courier New"/>
        </w:rPr>
      </w:pPr>
    </w:p>
    <w:p w14:paraId="27C8BECF"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5B4CE50A"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2FFB994F"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62353C05"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2F4C813B" w14:textId="77777777" w:rsidR="00047380" w:rsidRPr="000E0086" w:rsidRDefault="00047380" w:rsidP="00047380">
      <w:pPr>
        <w:ind w:left="720"/>
        <w:jc w:val="both"/>
        <w:rPr>
          <w:rFonts w:ascii="Courier New" w:hAnsi="Courier New" w:cs="Courier New"/>
        </w:rPr>
      </w:pPr>
    </w:p>
    <w:p w14:paraId="2506801D"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What would you like to do [1,2,3,4]? 4</w:t>
      </w:r>
    </w:p>
    <w:p w14:paraId="056D9D8C" w14:textId="77777777" w:rsidR="00047380" w:rsidRPr="000E0086" w:rsidRDefault="00047380" w:rsidP="00047380">
      <w:pPr>
        <w:ind w:left="720"/>
        <w:jc w:val="both"/>
        <w:rPr>
          <w:rFonts w:ascii="Courier New" w:hAnsi="Courier New" w:cs="Courier New"/>
        </w:rPr>
      </w:pPr>
    </w:p>
    <w:p w14:paraId="5941C280"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Goodbye.</w:t>
      </w:r>
    </w:p>
    <w:p w14:paraId="4ACF7CA5" w14:textId="77777777" w:rsidR="00047380" w:rsidRPr="000E0086" w:rsidRDefault="00047380" w:rsidP="00047380">
      <w:pPr>
        <w:spacing w:after="200" w:line="280" w:lineRule="atLeast"/>
        <w:ind w:left="720"/>
        <w:rPr>
          <w:rFonts w:cs="Arial"/>
        </w:rPr>
      </w:pPr>
    </w:p>
    <w:p w14:paraId="14ED9F1C" w14:textId="77777777" w:rsidR="00047380" w:rsidRPr="000E0086" w:rsidRDefault="00047380" w:rsidP="00047380">
      <w:pPr>
        <w:spacing w:after="200" w:line="280" w:lineRule="atLeast"/>
        <w:rPr>
          <w:rFonts w:cs="Arial"/>
        </w:rPr>
      </w:pPr>
    </w:p>
    <w:p w14:paraId="7AFDAE7D" w14:textId="77777777" w:rsidR="00047380" w:rsidRDefault="00047380" w:rsidP="00047380">
      <w:pPr>
        <w:rPr>
          <w:rFonts w:cs="Arial"/>
          <w:b/>
        </w:rPr>
      </w:pPr>
      <w:r>
        <w:rPr>
          <w:rFonts w:cs="Arial"/>
          <w:b/>
        </w:rPr>
        <w:br w:type="page"/>
      </w:r>
    </w:p>
    <w:p w14:paraId="711BEFE3" w14:textId="77777777" w:rsidR="00047380" w:rsidRPr="00CA50CF" w:rsidRDefault="00047380" w:rsidP="00047380">
      <w:pPr>
        <w:spacing w:after="200" w:line="280" w:lineRule="atLeast"/>
        <w:jc w:val="both"/>
        <w:rPr>
          <w:rFonts w:cstheme="minorHAnsi"/>
          <w:b/>
        </w:rPr>
      </w:pPr>
      <w:r w:rsidRPr="00CA50CF">
        <w:rPr>
          <w:rFonts w:cstheme="minorHAnsi"/>
          <w:b/>
        </w:rPr>
        <w:lastRenderedPageBreak/>
        <w:t>Stage 4</w:t>
      </w:r>
    </w:p>
    <w:p w14:paraId="57CEC8AE" w14:textId="77777777" w:rsidR="00047380" w:rsidRPr="003C5C7A" w:rsidRDefault="00047380" w:rsidP="00047380">
      <w:pPr>
        <w:pStyle w:val="ListParagraph"/>
        <w:numPr>
          <w:ilvl w:val="0"/>
          <w:numId w:val="48"/>
        </w:numPr>
        <w:contextualSpacing/>
        <w:jc w:val="both"/>
        <w:rPr>
          <w:rFonts w:ascii="Arial" w:hAnsi="Arial" w:cs="Arial"/>
          <w:sz w:val="20"/>
          <w:szCs w:val="24"/>
        </w:rPr>
      </w:pPr>
      <w:r w:rsidRPr="003C5C7A">
        <w:rPr>
          <w:rFonts w:ascii="Arial" w:hAnsi="Arial" w:cs="Arial"/>
          <w:sz w:val="20"/>
          <w:szCs w:val="24"/>
        </w:rPr>
        <w:t>Add code to implement command 3. Brute force decryption.</w:t>
      </w:r>
    </w:p>
    <w:p w14:paraId="32F5A6BC" w14:textId="77777777" w:rsidR="00047380" w:rsidRPr="003C5C7A" w:rsidRDefault="00047380" w:rsidP="00047380">
      <w:pPr>
        <w:pStyle w:val="ListParagraph"/>
        <w:numPr>
          <w:ilvl w:val="0"/>
          <w:numId w:val="48"/>
        </w:numPr>
        <w:contextualSpacing/>
        <w:jc w:val="both"/>
        <w:rPr>
          <w:rFonts w:ascii="Arial" w:hAnsi="Arial" w:cs="Arial"/>
          <w:sz w:val="20"/>
          <w:szCs w:val="24"/>
        </w:rPr>
      </w:pPr>
      <w:r w:rsidRPr="003C5C7A">
        <w:rPr>
          <w:rFonts w:ascii="Arial" w:hAnsi="Arial" w:cs="Arial"/>
          <w:sz w:val="20"/>
          <w:szCs w:val="24"/>
        </w:rPr>
        <w:t xml:space="preserve">Prompt for and read a string to be decrypted.  </w:t>
      </w:r>
    </w:p>
    <w:p w14:paraId="150A46E0" w14:textId="77777777" w:rsidR="00047380" w:rsidRPr="003C5C7A" w:rsidRDefault="00047380" w:rsidP="00047380">
      <w:pPr>
        <w:pStyle w:val="ListParagraph"/>
        <w:numPr>
          <w:ilvl w:val="0"/>
          <w:numId w:val="48"/>
        </w:numPr>
        <w:contextualSpacing/>
        <w:jc w:val="both"/>
        <w:rPr>
          <w:rFonts w:ascii="Arial" w:hAnsi="Arial" w:cs="Arial"/>
          <w:sz w:val="20"/>
          <w:szCs w:val="24"/>
        </w:rPr>
      </w:pPr>
      <w:r w:rsidRPr="003C5C7A">
        <w:rPr>
          <w:rFonts w:ascii="Arial" w:hAnsi="Arial" w:cs="Arial"/>
          <w:sz w:val="20"/>
          <w:szCs w:val="24"/>
        </w:rPr>
        <w:t>Display all 94 possible decrypted strings to the screen.</w:t>
      </w:r>
    </w:p>
    <w:p w14:paraId="464DCB47" w14:textId="77777777" w:rsidR="00047380" w:rsidRPr="000E0086" w:rsidRDefault="00047380" w:rsidP="00047380">
      <w:pPr>
        <w:jc w:val="both"/>
        <w:rPr>
          <w:rFonts w:cs="Arial"/>
        </w:rPr>
      </w:pPr>
    </w:p>
    <w:p w14:paraId="317C3CB5" w14:textId="77777777" w:rsidR="00047380" w:rsidRPr="000E0086" w:rsidRDefault="00047380" w:rsidP="00047380">
      <w:pPr>
        <w:jc w:val="both"/>
        <w:rPr>
          <w:i/>
        </w:rPr>
      </w:pPr>
    </w:p>
    <w:p w14:paraId="0631C466" w14:textId="77777777" w:rsidR="00047380" w:rsidRPr="00CA50CF" w:rsidRDefault="00047380" w:rsidP="00047380">
      <w:pPr>
        <w:ind w:left="720"/>
        <w:jc w:val="both"/>
        <w:rPr>
          <w:rFonts w:cstheme="minorHAnsi"/>
          <w:i/>
        </w:rPr>
      </w:pPr>
      <w:r w:rsidRPr="00CD7353">
        <w:rPr>
          <w:rFonts w:ascii="Courier New" w:hAnsi="Courier New" w:cs="Courier New"/>
          <w:noProof/>
          <w:lang w:val="en-US"/>
        </w:rPr>
        <mc:AlternateContent>
          <mc:Choice Requires="wps">
            <w:drawing>
              <wp:anchor distT="0" distB="0" distL="114300" distR="114300" simplePos="0" relativeHeight="251668480" behindDoc="1" locked="0" layoutInCell="1" allowOverlap="1" wp14:anchorId="42762BD3" wp14:editId="67952952">
                <wp:simplePos x="0" y="0"/>
                <wp:positionH relativeFrom="margin">
                  <wp:align>right</wp:align>
                </wp:positionH>
                <wp:positionV relativeFrom="paragraph">
                  <wp:posOffset>71755</wp:posOffset>
                </wp:positionV>
                <wp:extent cx="2391410" cy="3770066"/>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770066"/>
                        </a:xfrm>
                        <a:prstGeom prst="rect">
                          <a:avLst/>
                        </a:prstGeom>
                        <a:noFill/>
                        <a:ln w="9525">
                          <a:noFill/>
                          <a:miter lim="800000"/>
                          <a:headEnd/>
                          <a:tailEnd/>
                        </a:ln>
                      </wps:spPr>
                      <wps:txbx>
                        <w:txbxContent>
                          <w:p w14:paraId="685C7F26"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3F86B53D"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2DE3B63C"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13D2E3CE"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1C7A1EAB"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For example:</w:t>
                            </w:r>
                          </w:p>
                          <w:p w14:paraId="13F74EE1"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1199CF87"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762BD3" id="_x0000_s1035" type="#_x0000_t202" style="position:absolute;left:0;text-align:left;margin-left:137.1pt;margin-top:5.65pt;width:188.3pt;height:296.85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" filled="f" stroked="f">
                <v:textbox>
                  <w:txbxContent>
                    <w:p w14:paraId="685C7F26"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rPr>
                        <w:t xml:space="preserve">Note:  </w:t>
                      </w:r>
                    </w:p>
                    <w:p w14:paraId="3F86B53D"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p>
                    <w:p w14:paraId="2DE3B63C"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Your program must work with the printable ASCII character set. That is, all the characters from ASCII 32 (Space) to ASCII 126 (~). When the offset points to a character beyond 126 it should wrap around to the beginning of the set</w:t>
                      </w:r>
                      <w:r w:rsidRPr="000E0086">
                        <w:rPr>
                          <w:rFonts w:cs="Arial"/>
                          <w:i/>
                          <w:lang w:val="en-US"/>
                        </w:rPr>
                        <w:t>.</w:t>
                      </w:r>
                    </w:p>
                    <w:p w14:paraId="13D2E3CE"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1C7A1EAB" w14:textId="77777777" w:rsidR="00047380" w:rsidRDefault="00047380" w:rsidP="00047380">
                      <w:pPr>
                        <w:pBdr>
                          <w:top w:val="single" w:sz="24" w:space="8" w:color="4472C4" w:themeColor="accent1"/>
                          <w:bottom w:val="single" w:sz="24" w:space="8" w:color="4472C4" w:themeColor="accent1"/>
                        </w:pBdr>
                        <w:rPr>
                          <w:rFonts w:cs="Arial"/>
                          <w:i/>
                          <w:lang w:val="en-US"/>
                        </w:rPr>
                      </w:pPr>
                      <w:r>
                        <w:rPr>
                          <w:rFonts w:cs="Arial"/>
                          <w:i/>
                          <w:lang w:val="en-US"/>
                        </w:rPr>
                        <w:t>For example:</w:t>
                      </w:r>
                    </w:p>
                    <w:p w14:paraId="13F74EE1" w14:textId="77777777" w:rsidR="00047380" w:rsidRDefault="00047380" w:rsidP="00047380">
                      <w:pPr>
                        <w:pBdr>
                          <w:top w:val="single" w:sz="24" w:space="8" w:color="4472C4" w:themeColor="accent1"/>
                          <w:bottom w:val="single" w:sz="24" w:space="8" w:color="4472C4" w:themeColor="accent1"/>
                        </w:pBdr>
                        <w:rPr>
                          <w:rFonts w:cs="Arial"/>
                          <w:i/>
                          <w:lang w:val="en-US"/>
                        </w:rPr>
                      </w:pPr>
                    </w:p>
                    <w:p w14:paraId="1199CF87" w14:textId="77777777" w:rsidR="00047380" w:rsidRDefault="00047380" w:rsidP="00047380">
                      <w:pPr>
                        <w:pBdr>
                          <w:top w:val="single" w:sz="24" w:space="8" w:color="4472C4" w:themeColor="accent1"/>
                          <w:bottom w:val="single" w:sz="24" w:space="8" w:color="4472C4" w:themeColor="accent1"/>
                        </w:pBdr>
                        <w:rPr>
                          <w:i/>
                          <w:iCs/>
                          <w:color w:val="4472C4" w:themeColor="accent1"/>
                          <w:sz w:val="24"/>
                        </w:rPr>
                      </w:pPr>
                      <w:r>
                        <w:rPr>
                          <w:rFonts w:cs="Arial"/>
                          <w:i/>
                          <w:lang w:val="en-US"/>
                        </w:rPr>
                        <w:t>If the offset is 4 and character is ‘}’ (ASCII 125) then it will encrypt to ASCII 129. This is beyond 126 so wrap back to the beginning by subtracting the total number of characters (95). This gives character 34. Similarly, when decrypting, if the subtracted offset results in a number less than 32 then add 95 to the result.</w:t>
                      </w:r>
                    </w:p>
                  </w:txbxContent>
                </v:textbox>
                <w10:wrap anchorx="margin"/>
              </v:shape>
            </w:pict>
          </mc:Fallback>
        </mc:AlternateContent>
      </w:r>
      <w:r w:rsidRPr="00CA50CF">
        <w:rPr>
          <w:rFonts w:cstheme="minorHAnsi"/>
          <w:i/>
        </w:rPr>
        <w:t>Sample output:</w:t>
      </w:r>
    </w:p>
    <w:p w14:paraId="3E482BF6" w14:textId="77777777" w:rsidR="00047380" w:rsidRPr="000E0086" w:rsidRDefault="00047380" w:rsidP="00047380">
      <w:pPr>
        <w:ind w:left="720"/>
        <w:jc w:val="both"/>
        <w:rPr>
          <w:rFonts w:ascii="Courier New" w:hAnsi="Courier New" w:cs="Courier New"/>
        </w:rPr>
      </w:pPr>
    </w:p>
    <w:p w14:paraId="71CB4AF7"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1F07D454" w14:textId="77777777" w:rsidR="00047380" w:rsidRPr="000E0086" w:rsidRDefault="00047380" w:rsidP="00047380">
      <w:pPr>
        <w:ind w:left="720"/>
        <w:jc w:val="both"/>
        <w:rPr>
          <w:rFonts w:ascii="Courier New" w:hAnsi="Courier New" w:cs="Courier New"/>
        </w:rPr>
      </w:pPr>
    </w:p>
    <w:p w14:paraId="0A6951E4"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0577543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4DE6D19E"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2B047C1B"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6619EC40" w14:textId="77777777" w:rsidR="00047380" w:rsidRPr="000E0086" w:rsidRDefault="00047380" w:rsidP="00047380">
      <w:pPr>
        <w:ind w:left="720"/>
        <w:jc w:val="both"/>
        <w:rPr>
          <w:rFonts w:ascii="Courier New" w:hAnsi="Courier New" w:cs="Courier New"/>
        </w:rPr>
      </w:pPr>
    </w:p>
    <w:p w14:paraId="0B89484B"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What would you like to do [1,2,3,4]? 3</w:t>
      </w:r>
    </w:p>
    <w:p w14:paraId="2CA70E15" w14:textId="77777777" w:rsidR="00047380" w:rsidRPr="000E0086" w:rsidRDefault="00047380" w:rsidP="00047380">
      <w:pPr>
        <w:ind w:left="720"/>
        <w:jc w:val="both"/>
        <w:rPr>
          <w:rFonts w:ascii="Courier New" w:hAnsi="Courier New" w:cs="Courier New"/>
        </w:rPr>
      </w:pPr>
    </w:p>
    <w:p w14:paraId="1FD4153F"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Please enter string to decrypt: </w:t>
      </w:r>
      <w:proofErr w:type="spellStart"/>
      <w:r w:rsidRPr="000E0086">
        <w:rPr>
          <w:rFonts w:ascii="Courier New" w:hAnsi="Courier New" w:cs="Courier New"/>
        </w:rPr>
        <w:t>ykixkz&amp;</w:t>
      </w:r>
      <w:proofErr w:type="gramStart"/>
      <w:r w:rsidRPr="000E0086">
        <w:rPr>
          <w:rFonts w:ascii="Courier New" w:hAnsi="Courier New" w:cs="Courier New"/>
        </w:rPr>
        <w:t>yw</w:t>
      </w:r>
      <w:proofErr w:type="spellEnd"/>
      <w:r w:rsidRPr="000E0086">
        <w:rPr>
          <w:rFonts w:ascii="Courier New" w:hAnsi="Courier New" w:cs="Courier New"/>
        </w:rPr>
        <w:t>{</w:t>
      </w:r>
      <w:proofErr w:type="spellStart"/>
      <w:proofErr w:type="gramEnd"/>
      <w:r w:rsidRPr="000E0086">
        <w:rPr>
          <w:rFonts w:ascii="Courier New" w:hAnsi="Courier New" w:cs="Courier New"/>
        </w:rPr>
        <w:t>oxxkr</w:t>
      </w:r>
      <w:proofErr w:type="spellEnd"/>
    </w:p>
    <w:p w14:paraId="263FCEA8" w14:textId="77777777" w:rsidR="00047380" w:rsidRPr="000E0086" w:rsidRDefault="00047380" w:rsidP="00047380">
      <w:pPr>
        <w:ind w:left="720"/>
        <w:jc w:val="both"/>
        <w:rPr>
          <w:rFonts w:ascii="Courier New" w:hAnsi="Courier New" w:cs="Courier New"/>
        </w:rPr>
      </w:pPr>
    </w:p>
    <w:p w14:paraId="78E7C26B"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1 = Decrypted string: </w:t>
      </w:r>
      <w:proofErr w:type="spellStart"/>
      <w:r w:rsidRPr="000E0086">
        <w:rPr>
          <w:rFonts w:ascii="Courier New" w:hAnsi="Courier New" w:cs="Courier New"/>
        </w:rPr>
        <w:t>xjhwjy%xvznwwjq</w:t>
      </w:r>
      <w:proofErr w:type="spellEnd"/>
    </w:p>
    <w:p w14:paraId="6E1A7655"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2 = Decrypted string: </w:t>
      </w:r>
      <w:proofErr w:type="spellStart"/>
      <w:r w:rsidRPr="000E0086">
        <w:rPr>
          <w:rFonts w:ascii="Courier New" w:hAnsi="Courier New" w:cs="Courier New"/>
        </w:rPr>
        <w:t>wigvix$wuymvvip</w:t>
      </w:r>
      <w:proofErr w:type="spellEnd"/>
    </w:p>
    <w:p w14:paraId="083A97A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3 = Decrypted string: </w:t>
      </w:r>
      <w:proofErr w:type="spellStart"/>
      <w:r w:rsidRPr="000E0086">
        <w:rPr>
          <w:rFonts w:ascii="Courier New" w:hAnsi="Courier New" w:cs="Courier New"/>
        </w:rPr>
        <w:t>vhfuhw#vtxluuho</w:t>
      </w:r>
      <w:proofErr w:type="spellEnd"/>
    </w:p>
    <w:p w14:paraId="4AD80C5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4 = Decrypted string: </w:t>
      </w:r>
      <w:proofErr w:type="spellStart"/>
      <w:r w:rsidRPr="000E0086">
        <w:rPr>
          <w:rFonts w:ascii="Courier New" w:hAnsi="Courier New" w:cs="Courier New"/>
        </w:rPr>
        <w:t>ugetgv"uswkttgn</w:t>
      </w:r>
      <w:proofErr w:type="spellEnd"/>
    </w:p>
    <w:p w14:paraId="5D5DAA4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5 = Decrypted string: </w:t>
      </w:r>
      <w:proofErr w:type="spellStart"/>
      <w:proofErr w:type="gramStart"/>
      <w:r w:rsidRPr="000E0086">
        <w:rPr>
          <w:rFonts w:ascii="Courier New" w:hAnsi="Courier New" w:cs="Courier New"/>
        </w:rPr>
        <w:t>tfdsfu!trvjssfm</w:t>
      </w:r>
      <w:proofErr w:type="spellEnd"/>
      <w:proofErr w:type="gramEnd"/>
    </w:p>
    <w:p w14:paraId="6D59AB92"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Offset: 6 = Decrypted string: secret squirrel</w:t>
      </w:r>
    </w:p>
    <w:p w14:paraId="2417FB1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7 = Decrypted string: </w:t>
      </w:r>
      <w:proofErr w:type="spellStart"/>
      <w:r w:rsidRPr="000E0086">
        <w:rPr>
          <w:rFonts w:ascii="Courier New" w:hAnsi="Courier New" w:cs="Courier New"/>
        </w:rPr>
        <w:t>rdbqds~rpthqqdk</w:t>
      </w:r>
      <w:proofErr w:type="spellEnd"/>
    </w:p>
    <w:p w14:paraId="4707C545"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8 = Decrypted string: </w:t>
      </w:r>
      <w:proofErr w:type="spellStart"/>
      <w:proofErr w:type="gramStart"/>
      <w:r w:rsidRPr="000E0086">
        <w:rPr>
          <w:rFonts w:ascii="Courier New" w:hAnsi="Courier New" w:cs="Courier New"/>
        </w:rPr>
        <w:t>qcapcr</w:t>
      </w:r>
      <w:proofErr w:type="spellEnd"/>
      <w:r w:rsidRPr="000E0086">
        <w:rPr>
          <w:rFonts w:ascii="Courier New" w:hAnsi="Courier New" w:cs="Courier New"/>
        </w:rPr>
        <w:t>}</w:t>
      </w:r>
      <w:proofErr w:type="spellStart"/>
      <w:r w:rsidRPr="000E0086">
        <w:rPr>
          <w:rFonts w:ascii="Courier New" w:hAnsi="Courier New" w:cs="Courier New"/>
        </w:rPr>
        <w:t>qosgppcj</w:t>
      </w:r>
      <w:proofErr w:type="spellEnd"/>
      <w:proofErr w:type="gramEnd"/>
    </w:p>
    <w:p w14:paraId="1027B8D8"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9 = Decrypted string: </w:t>
      </w:r>
      <w:proofErr w:type="spellStart"/>
      <w:r w:rsidRPr="000E0086">
        <w:rPr>
          <w:rFonts w:ascii="Courier New" w:hAnsi="Courier New" w:cs="Courier New"/>
        </w:rPr>
        <w:t>pb`obq|pnrfoobi</w:t>
      </w:r>
      <w:proofErr w:type="spellEnd"/>
    </w:p>
    <w:p w14:paraId="5EEAE29A"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10 = Decrypted string: </w:t>
      </w:r>
      <w:proofErr w:type="spellStart"/>
      <w:r w:rsidRPr="000E0086">
        <w:rPr>
          <w:rFonts w:ascii="Courier New" w:hAnsi="Courier New" w:cs="Courier New"/>
        </w:rPr>
        <w:t>oa_</w:t>
      </w:r>
      <w:proofErr w:type="gramStart"/>
      <w:r w:rsidRPr="000E0086">
        <w:rPr>
          <w:rFonts w:ascii="Courier New" w:hAnsi="Courier New" w:cs="Courier New"/>
        </w:rPr>
        <w:t>nap</w:t>
      </w:r>
      <w:proofErr w:type="spellEnd"/>
      <w:r w:rsidRPr="000E0086">
        <w:rPr>
          <w:rFonts w:ascii="Courier New" w:hAnsi="Courier New" w:cs="Courier New"/>
        </w:rPr>
        <w:t>{</w:t>
      </w:r>
      <w:proofErr w:type="spellStart"/>
      <w:proofErr w:type="gramEnd"/>
      <w:r w:rsidRPr="000E0086">
        <w:rPr>
          <w:rFonts w:ascii="Courier New" w:hAnsi="Courier New" w:cs="Courier New"/>
        </w:rPr>
        <w:t>omqennah</w:t>
      </w:r>
      <w:proofErr w:type="spellEnd"/>
    </w:p>
    <w:p w14:paraId="74040742" w14:textId="77777777" w:rsidR="00047380" w:rsidRPr="000E0086" w:rsidRDefault="00047380" w:rsidP="00047380">
      <w:pPr>
        <w:ind w:left="720"/>
        <w:jc w:val="both"/>
        <w:rPr>
          <w:rFonts w:ascii="Courier New" w:hAnsi="Courier New" w:cs="Courier New"/>
        </w:rPr>
      </w:pPr>
    </w:p>
    <w:p w14:paraId="59975C98"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t>
      </w:r>
    </w:p>
    <w:p w14:paraId="1EC82988" w14:textId="77777777" w:rsidR="00047380" w:rsidRPr="000E0086" w:rsidRDefault="00047380" w:rsidP="00047380">
      <w:pPr>
        <w:ind w:left="720"/>
        <w:jc w:val="both"/>
        <w:rPr>
          <w:rFonts w:ascii="Courier New" w:hAnsi="Courier New" w:cs="Courier New"/>
          <w:i/>
          <w:sz w:val="16"/>
          <w:szCs w:val="16"/>
        </w:rPr>
      </w:pPr>
      <w:r w:rsidRPr="000E0086">
        <w:rPr>
          <w:rFonts w:ascii="Courier New" w:hAnsi="Courier New" w:cs="Courier New"/>
        </w:rPr>
        <w:t>:</w:t>
      </w:r>
      <w:r w:rsidRPr="000E0086">
        <w:rPr>
          <w:rFonts w:ascii="Courier New" w:hAnsi="Courier New" w:cs="Courier New"/>
          <w:i/>
          <w:sz w:val="16"/>
          <w:szCs w:val="16"/>
        </w:rPr>
        <w:t xml:space="preserve">  you get the idea…  :)</w:t>
      </w:r>
    </w:p>
    <w:p w14:paraId="7FEE18F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t>
      </w:r>
    </w:p>
    <w:p w14:paraId="6C410F1A" w14:textId="77777777" w:rsidR="00047380" w:rsidRPr="000E0086" w:rsidRDefault="00047380" w:rsidP="00047380">
      <w:pPr>
        <w:ind w:left="720"/>
        <w:jc w:val="both"/>
        <w:rPr>
          <w:rFonts w:ascii="Courier New" w:hAnsi="Courier New" w:cs="Courier New"/>
        </w:rPr>
      </w:pPr>
    </w:p>
    <w:p w14:paraId="16ED4206"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Offset: 87 = Decrypted string: "</w:t>
      </w:r>
      <w:proofErr w:type="spellStart"/>
      <w:proofErr w:type="gramStart"/>
      <w:r w:rsidRPr="000E0086">
        <w:rPr>
          <w:rFonts w:ascii="Courier New" w:hAnsi="Courier New" w:cs="Courier New"/>
        </w:rPr>
        <w:t>sq!s</w:t>
      </w:r>
      <w:proofErr w:type="spellEnd"/>
      <w:proofErr w:type="gramEnd"/>
      <w:r w:rsidRPr="000E0086">
        <w:rPr>
          <w:rFonts w:ascii="Courier New" w:hAnsi="Courier New" w:cs="Courier New"/>
        </w:rPr>
        <w:t>#." $w!!sz</w:t>
      </w:r>
    </w:p>
    <w:p w14:paraId="270A911C"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Offset: 88 = Decrypted string</w:t>
      </w:r>
      <w:proofErr w:type="gramStart"/>
      <w:r w:rsidRPr="000E0086">
        <w:rPr>
          <w:rFonts w:ascii="Courier New" w:hAnsi="Courier New" w:cs="Courier New"/>
        </w:rPr>
        <w:t>: !</w:t>
      </w:r>
      <w:proofErr w:type="spellStart"/>
      <w:r w:rsidRPr="000E0086">
        <w:rPr>
          <w:rFonts w:ascii="Courier New" w:hAnsi="Courier New" w:cs="Courier New"/>
        </w:rPr>
        <w:t>rp</w:t>
      </w:r>
      <w:proofErr w:type="spellEnd"/>
      <w:proofErr w:type="gramEnd"/>
      <w:r w:rsidRPr="000E0086">
        <w:rPr>
          <w:rFonts w:ascii="Courier New" w:hAnsi="Courier New" w:cs="Courier New"/>
        </w:rPr>
        <w:t xml:space="preserve"> r"-!~#v  </w:t>
      </w:r>
      <w:proofErr w:type="spellStart"/>
      <w:r w:rsidRPr="000E0086">
        <w:rPr>
          <w:rFonts w:ascii="Courier New" w:hAnsi="Courier New" w:cs="Courier New"/>
        </w:rPr>
        <w:t>ry</w:t>
      </w:r>
      <w:proofErr w:type="spellEnd"/>
    </w:p>
    <w:p w14:paraId="5B6DAA1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89 = Decrypted string:  </w:t>
      </w:r>
      <w:proofErr w:type="spellStart"/>
      <w:r w:rsidRPr="000E0086">
        <w:rPr>
          <w:rFonts w:ascii="Courier New" w:hAnsi="Courier New" w:cs="Courier New"/>
        </w:rPr>
        <w:t>qo~</w:t>
      </w:r>
      <w:proofErr w:type="gramStart"/>
      <w:r w:rsidRPr="000E0086">
        <w:rPr>
          <w:rFonts w:ascii="Courier New" w:hAnsi="Courier New" w:cs="Courier New"/>
        </w:rPr>
        <w:t>q</w:t>
      </w:r>
      <w:proofErr w:type="spellEnd"/>
      <w:r w:rsidRPr="000E0086">
        <w:rPr>
          <w:rFonts w:ascii="Courier New" w:hAnsi="Courier New" w:cs="Courier New"/>
        </w:rPr>
        <w:t>!,</w:t>
      </w:r>
      <w:proofErr w:type="gramEnd"/>
      <w:r w:rsidRPr="000E0086">
        <w:rPr>
          <w:rFonts w:ascii="Courier New" w:hAnsi="Courier New" w:cs="Courier New"/>
        </w:rPr>
        <w:t xml:space="preserve"> }"u~~</w:t>
      </w:r>
      <w:proofErr w:type="spellStart"/>
      <w:r w:rsidRPr="000E0086">
        <w:rPr>
          <w:rFonts w:ascii="Courier New" w:hAnsi="Courier New" w:cs="Courier New"/>
        </w:rPr>
        <w:t>qx</w:t>
      </w:r>
      <w:proofErr w:type="spellEnd"/>
    </w:p>
    <w:p w14:paraId="19237380"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Offset: 90 = Decrypted string: ~</w:t>
      </w:r>
      <w:proofErr w:type="spellStart"/>
      <w:proofErr w:type="gramStart"/>
      <w:r w:rsidRPr="000E0086">
        <w:rPr>
          <w:rFonts w:ascii="Courier New" w:hAnsi="Courier New" w:cs="Courier New"/>
        </w:rPr>
        <w:t>pn</w:t>
      </w:r>
      <w:proofErr w:type="spellEnd"/>
      <w:r w:rsidRPr="000E0086">
        <w:rPr>
          <w:rFonts w:ascii="Courier New" w:hAnsi="Courier New" w:cs="Courier New"/>
        </w:rPr>
        <w:t>}p</w:t>
      </w:r>
      <w:proofErr w:type="gramEnd"/>
      <w:r w:rsidRPr="000E0086">
        <w:rPr>
          <w:rFonts w:ascii="Courier New" w:hAnsi="Courier New" w:cs="Courier New"/>
        </w:rPr>
        <w:t xml:space="preserve"> +~|!t}}pw</w:t>
      </w:r>
    </w:p>
    <w:p w14:paraId="0012B6FE"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Offset: 91 = Decrypted string</w:t>
      </w:r>
      <w:proofErr w:type="gramStart"/>
      <w:r w:rsidRPr="000E0086">
        <w:rPr>
          <w:rFonts w:ascii="Courier New" w:hAnsi="Courier New" w:cs="Courier New"/>
        </w:rPr>
        <w:t>: }</w:t>
      </w:r>
      <w:proofErr w:type="spellStart"/>
      <w:r w:rsidRPr="000E0086">
        <w:rPr>
          <w:rFonts w:ascii="Courier New" w:hAnsi="Courier New" w:cs="Courier New"/>
        </w:rPr>
        <w:t>om</w:t>
      </w:r>
      <w:proofErr w:type="gramEnd"/>
      <w:r w:rsidRPr="000E0086">
        <w:rPr>
          <w:rFonts w:ascii="Courier New" w:hAnsi="Courier New" w:cs="Courier New"/>
        </w:rPr>
        <w:t>|o</w:t>
      </w:r>
      <w:proofErr w:type="spellEnd"/>
      <w:r w:rsidRPr="000E0086">
        <w:rPr>
          <w:rFonts w:ascii="Courier New" w:hAnsi="Courier New" w:cs="Courier New"/>
        </w:rPr>
        <w:t>~*}{ s||</w:t>
      </w:r>
      <w:proofErr w:type="spellStart"/>
      <w:r w:rsidRPr="000E0086">
        <w:rPr>
          <w:rFonts w:ascii="Courier New" w:hAnsi="Courier New" w:cs="Courier New"/>
        </w:rPr>
        <w:t>ov</w:t>
      </w:r>
      <w:proofErr w:type="spellEnd"/>
    </w:p>
    <w:p w14:paraId="6902D84E"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Offset: 92 = Decrypted string: |</w:t>
      </w:r>
      <w:proofErr w:type="spellStart"/>
      <w:r w:rsidRPr="000E0086">
        <w:rPr>
          <w:rFonts w:ascii="Courier New" w:hAnsi="Courier New" w:cs="Courier New"/>
        </w:rPr>
        <w:t>nl</w:t>
      </w:r>
      <w:proofErr w:type="spellEnd"/>
      <w:r w:rsidRPr="000E0086">
        <w:rPr>
          <w:rFonts w:ascii="Courier New" w:hAnsi="Courier New" w:cs="Courier New"/>
        </w:rPr>
        <w:t>{n</w:t>
      </w:r>
      <w:proofErr w:type="gramStart"/>
      <w:r w:rsidRPr="000E0086">
        <w:rPr>
          <w:rFonts w:ascii="Courier New" w:hAnsi="Courier New" w:cs="Courier New"/>
        </w:rPr>
        <w:t>})|</w:t>
      </w:r>
      <w:proofErr w:type="spellStart"/>
      <w:proofErr w:type="gramEnd"/>
      <w:r w:rsidRPr="000E0086">
        <w:rPr>
          <w:rFonts w:ascii="Courier New" w:hAnsi="Courier New" w:cs="Courier New"/>
        </w:rPr>
        <w:t>z~r</w:t>
      </w:r>
      <w:proofErr w:type="spellEnd"/>
      <w:r w:rsidRPr="000E0086">
        <w:rPr>
          <w:rFonts w:ascii="Courier New" w:hAnsi="Courier New" w:cs="Courier New"/>
        </w:rPr>
        <w:t>{{nu</w:t>
      </w:r>
    </w:p>
    <w:p w14:paraId="2D3124B8"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Offset: 93 = Decrypted string: {</w:t>
      </w:r>
      <w:proofErr w:type="spellStart"/>
      <w:r w:rsidRPr="000E0086">
        <w:rPr>
          <w:rFonts w:ascii="Courier New" w:hAnsi="Courier New" w:cs="Courier New"/>
        </w:rPr>
        <w:t>mkzm</w:t>
      </w:r>
      <w:proofErr w:type="spellEnd"/>
      <w:r w:rsidRPr="000E0086">
        <w:rPr>
          <w:rFonts w:ascii="Courier New" w:hAnsi="Courier New" w:cs="Courier New"/>
        </w:rPr>
        <w:t>|({y}</w:t>
      </w:r>
      <w:proofErr w:type="spellStart"/>
      <w:r w:rsidRPr="000E0086">
        <w:rPr>
          <w:rFonts w:ascii="Courier New" w:hAnsi="Courier New" w:cs="Courier New"/>
        </w:rPr>
        <w:t>qzzmt</w:t>
      </w:r>
      <w:proofErr w:type="spellEnd"/>
    </w:p>
    <w:p w14:paraId="515A7C0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xml:space="preserve">Offset: 94 = Decrypted string: </w:t>
      </w:r>
      <w:proofErr w:type="spellStart"/>
      <w:proofErr w:type="gramStart"/>
      <w:r w:rsidRPr="000E0086">
        <w:rPr>
          <w:rFonts w:ascii="Courier New" w:hAnsi="Courier New" w:cs="Courier New"/>
        </w:rPr>
        <w:t>zljyl</w:t>
      </w:r>
      <w:proofErr w:type="spellEnd"/>
      <w:r w:rsidRPr="000E0086">
        <w:rPr>
          <w:rFonts w:ascii="Courier New" w:hAnsi="Courier New" w:cs="Courier New"/>
        </w:rPr>
        <w:t>{</w:t>
      </w:r>
      <w:proofErr w:type="gramEnd"/>
      <w:r w:rsidRPr="000E0086">
        <w:rPr>
          <w:rFonts w:ascii="Courier New" w:hAnsi="Courier New" w:cs="Courier New"/>
        </w:rPr>
        <w:t>'</w:t>
      </w:r>
      <w:proofErr w:type="spellStart"/>
      <w:r w:rsidRPr="000E0086">
        <w:rPr>
          <w:rFonts w:ascii="Courier New" w:hAnsi="Courier New" w:cs="Courier New"/>
        </w:rPr>
        <w:t>zx|pyyls</w:t>
      </w:r>
      <w:proofErr w:type="spellEnd"/>
    </w:p>
    <w:p w14:paraId="17555344" w14:textId="77777777" w:rsidR="00047380" w:rsidRPr="000E0086" w:rsidRDefault="00047380" w:rsidP="00047380">
      <w:pPr>
        <w:ind w:left="720"/>
        <w:jc w:val="both"/>
        <w:rPr>
          <w:rFonts w:ascii="Courier New" w:hAnsi="Courier New" w:cs="Courier New"/>
        </w:rPr>
      </w:pPr>
    </w:p>
    <w:p w14:paraId="3F68240E"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 Menu ***</w:t>
      </w:r>
    </w:p>
    <w:p w14:paraId="193C0A73" w14:textId="77777777" w:rsidR="00047380" w:rsidRPr="000E0086" w:rsidRDefault="00047380" w:rsidP="00047380">
      <w:pPr>
        <w:ind w:left="720"/>
        <w:jc w:val="both"/>
        <w:rPr>
          <w:rFonts w:ascii="Courier New" w:hAnsi="Courier New" w:cs="Courier New"/>
        </w:rPr>
      </w:pPr>
    </w:p>
    <w:p w14:paraId="2F699DB1"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1. Encrypt string</w:t>
      </w:r>
    </w:p>
    <w:p w14:paraId="01D366D2"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2. Decrypt string</w:t>
      </w:r>
    </w:p>
    <w:p w14:paraId="261C3FC3"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3. Brute force decryption</w:t>
      </w:r>
    </w:p>
    <w:p w14:paraId="24C6DB89"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4. Quit</w:t>
      </w:r>
    </w:p>
    <w:p w14:paraId="7BE0CA04" w14:textId="77777777" w:rsidR="00047380" w:rsidRPr="000E0086" w:rsidRDefault="00047380" w:rsidP="00047380">
      <w:pPr>
        <w:ind w:left="720"/>
        <w:jc w:val="both"/>
        <w:rPr>
          <w:rFonts w:ascii="Courier New" w:hAnsi="Courier New" w:cs="Courier New"/>
        </w:rPr>
      </w:pPr>
    </w:p>
    <w:p w14:paraId="79B304F1" w14:textId="77777777" w:rsidR="00047380" w:rsidRPr="000E0086" w:rsidRDefault="00047380" w:rsidP="00047380">
      <w:pPr>
        <w:ind w:left="720"/>
        <w:jc w:val="both"/>
        <w:rPr>
          <w:rFonts w:ascii="Courier New" w:hAnsi="Courier New" w:cs="Courier New"/>
        </w:rPr>
      </w:pPr>
      <w:r w:rsidRPr="000E0086">
        <w:rPr>
          <w:rFonts w:ascii="Courier New" w:hAnsi="Courier New" w:cs="Courier New"/>
        </w:rPr>
        <w:t>What would you like to do [1,2,3,4]? 4</w:t>
      </w:r>
    </w:p>
    <w:p w14:paraId="63D19DBD" w14:textId="77777777" w:rsidR="00047380" w:rsidRPr="000E0086" w:rsidRDefault="00047380" w:rsidP="00047380">
      <w:pPr>
        <w:ind w:left="720"/>
        <w:jc w:val="both"/>
        <w:rPr>
          <w:rFonts w:ascii="Courier New" w:hAnsi="Courier New" w:cs="Courier New"/>
        </w:rPr>
      </w:pPr>
    </w:p>
    <w:p w14:paraId="7B9D562A" w14:textId="77777777" w:rsidR="00047380" w:rsidRPr="000E0086" w:rsidRDefault="00047380" w:rsidP="00047380">
      <w:pPr>
        <w:ind w:left="720"/>
        <w:jc w:val="both"/>
        <w:rPr>
          <w:rFonts w:cs="Arial"/>
        </w:rPr>
      </w:pPr>
      <w:r w:rsidRPr="000E0086">
        <w:rPr>
          <w:rFonts w:ascii="Courier New" w:hAnsi="Courier New" w:cs="Courier New"/>
        </w:rPr>
        <w:t>Goodbye.</w:t>
      </w:r>
    </w:p>
    <w:p w14:paraId="5DFF88C9" w14:textId="77777777" w:rsidR="00047380" w:rsidRPr="000E0086" w:rsidRDefault="00047380" w:rsidP="00047380">
      <w:pPr>
        <w:jc w:val="both"/>
        <w:rPr>
          <w:rFonts w:cs="Arial"/>
        </w:rPr>
      </w:pPr>
    </w:p>
    <w:p w14:paraId="2F2F66DB" w14:textId="77777777" w:rsidR="00047380" w:rsidRPr="000E0086" w:rsidRDefault="00047380" w:rsidP="00047380">
      <w:pPr>
        <w:jc w:val="both"/>
        <w:rPr>
          <w:rFonts w:cs="Arial"/>
        </w:rPr>
      </w:pPr>
    </w:p>
    <w:p w14:paraId="48899F3F" w14:textId="77777777" w:rsidR="00047380" w:rsidRPr="004733EC" w:rsidRDefault="00047380" w:rsidP="00047380">
      <w:pPr>
        <w:spacing w:after="200" w:line="280" w:lineRule="atLeast"/>
        <w:jc w:val="both"/>
        <w:rPr>
          <w:rFonts w:cstheme="minorHAnsi"/>
          <w:b/>
        </w:rPr>
      </w:pPr>
      <w:r w:rsidRPr="004733EC">
        <w:rPr>
          <w:rFonts w:cstheme="minorHAnsi"/>
          <w:b/>
        </w:rPr>
        <w:t>Stage 5</w:t>
      </w:r>
    </w:p>
    <w:p w14:paraId="62AF1CDC" w14:textId="77777777" w:rsidR="00047380" w:rsidRPr="004733EC" w:rsidRDefault="00047380" w:rsidP="00047380">
      <w:pPr>
        <w:tabs>
          <w:tab w:val="left" w:pos="360"/>
          <w:tab w:val="left" w:pos="1080"/>
          <w:tab w:val="left" w:pos="1440"/>
        </w:tabs>
        <w:jc w:val="both"/>
        <w:rPr>
          <w:rFonts w:cstheme="minorHAnsi"/>
        </w:rPr>
      </w:pPr>
      <w:r w:rsidRPr="004733EC">
        <w:rPr>
          <w:rFonts w:cstheme="minorHAnsi"/>
        </w:rPr>
        <w:t>Add code to validate the following user input only:</w:t>
      </w:r>
    </w:p>
    <w:p w14:paraId="72F3101E" w14:textId="77777777" w:rsidR="00047380" w:rsidRPr="004733EC" w:rsidRDefault="00047380" w:rsidP="00047380">
      <w:pPr>
        <w:tabs>
          <w:tab w:val="left" w:pos="360"/>
          <w:tab w:val="left" w:pos="1080"/>
          <w:tab w:val="left" w:pos="1440"/>
        </w:tabs>
        <w:jc w:val="both"/>
        <w:rPr>
          <w:rFonts w:cstheme="minorHAnsi"/>
        </w:rPr>
      </w:pPr>
    </w:p>
    <w:p w14:paraId="71BE33D3" w14:textId="77777777" w:rsidR="00047380" w:rsidRPr="004733EC" w:rsidRDefault="00047380" w:rsidP="00047380">
      <w:pPr>
        <w:numPr>
          <w:ilvl w:val="0"/>
          <w:numId w:val="37"/>
        </w:numPr>
        <w:tabs>
          <w:tab w:val="left" w:pos="360"/>
          <w:tab w:val="left" w:pos="1080"/>
          <w:tab w:val="left" w:pos="1440"/>
        </w:tabs>
        <w:jc w:val="both"/>
        <w:rPr>
          <w:rFonts w:cstheme="minorHAnsi"/>
        </w:rPr>
      </w:pPr>
      <w:r w:rsidRPr="004733EC">
        <w:rPr>
          <w:rFonts w:cstheme="minorHAnsi"/>
        </w:rPr>
        <w:t>What would you like to do [1,2,3,4]?</w:t>
      </w:r>
    </w:p>
    <w:p w14:paraId="28D71945" w14:textId="77777777" w:rsidR="00047380" w:rsidRPr="000E0086" w:rsidRDefault="00047380" w:rsidP="00047380">
      <w:pPr>
        <w:tabs>
          <w:tab w:val="left" w:pos="360"/>
          <w:tab w:val="left" w:pos="1080"/>
          <w:tab w:val="left" w:pos="1440"/>
        </w:tabs>
        <w:jc w:val="both"/>
        <w:rPr>
          <w:rFonts w:cs="Arial"/>
        </w:rPr>
      </w:pPr>
    </w:p>
    <w:p w14:paraId="5EF12A08" w14:textId="77777777" w:rsidR="00047380" w:rsidRPr="004733EC" w:rsidRDefault="00047380" w:rsidP="00047380">
      <w:pPr>
        <w:ind w:left="1080"/>
        <w:jc w:val="both"/>
        <w:rPr>
          <w:rFonts w:cstheme="minorHAnsi"/>
          <w:i/>
        </w:rPr>
      </w:pPr>
      <w:r w:rsidRPr="004733EC">
        <w:rPr>
          <w:rFonts w:cstheme="minorHAnsi"/>
          <w:i/>
        </w:rPr>
        <w:t>Sample output:</w:t>
      </w:r>
    </w:p>
    <w:p w14:paraId="64E6570F" w14:textId="77777777" w:rsidR="00047380" w:rsidRPr="000E0086" w:rsidRDefault="00047380" w:rsidP="00047380">
      <w:pPr>
        <w:tabs>
          <w:tab w:val="left" w:pos="360"/>
          <w:tab w:val="left" w:pos="1080"/>
          <w:tab w:val="left" w:pos="1440"/>
        </w:tabs>
        <w:ind w:left="1080"/>
        <w:jc w:val="both"/>
        <w:rPr>
          <w:rFonts w:ascii="Courier New" w:hAnsi="Courier New" w:cs="Courier New"/>
        </w:rPr>
      </w:pPr>
      <w:r w:rsidRPr="000E0086">
        <w:rPr>
          <w:rFonts w:ascii="Courier New" w:hAnsi="Courier New" w:cs="Courier New"/>
        </w:rPr>
        <w:t>What would you like to do [1,2,3,4]? 7</w:t>
      </w:r>
    </w:p>
    <w:p w14:paraId="73A6D8B3" w14:textId="77777777" w:rsidR="00047380" w:rsidRPr="000E0086" w:rsidRDefault="00047380" w:rsidP="00047380">
      <w:pPr>
        <w:tabs>
          <w:tab w:val="left" w:pos="360"/>
          <w:tab w:val="left" w:pos="1080"/>
          <w:tab w:val="left" w:pos="1440"/>
        </w:tabs>
        <w:ind w:left="1080"/>
        <w:jc w:val="both"/>
        <w:rPr>
          <w:rFonts w:ascii="Courier New" w:hAnsi="Courier New" w:cs="Courier New"/>
        </w:rPr>
      </w:pPr>
      <w:r w:rsidRPr="000E0086">
        <w:rPr>
          <w:rFonts w:ascii="Courier New" w:hAnsi="Courier New" w:cs="Courier New"/>
        </w:rPr>
        <w:t>Invalid choice, please enter either 1, 2, 3 or 4.</w:t>
      </w:r>
    </w:p>
    <w:p w14:paraId="62D44DB3" w14:textId="77777777" w:rsidR="00047380" w:rsidRPr="000E0086" w:rsidRDefault="00047380" w:rsidP="00047380">
      <w:pPr>
        <w:tabs>
          <w:tab w:val="left" w:pos="360"/>
          <w:tab w:val="left" w:pos="1080"/>
          <w:tab w:val="left" w:pos="1440"/>
        </w:tabs>
        <w:ind w:left="1080"/>
        <w:jc w:val="both"/>
        <w:rPr>
          <w:rFonts w:ascii="Courier New" w:hAnsi="Courier New" w:cs="Courier New"/>
        </w:rPr>
      </w:pPr>
    </w:p>
    <w:p w14:paraId="05B5C3D7" w14:textId="77777777" w:rsidR="00047380" w:rsidRPr="000E0086" w:rsidRDefault="00047380" w:rsidP="00047380">
      <w:pPr>
        <w:tabs>
          <w:tab w:val="left" w:pos="360"/>
          <w:tab w:val="left" w:pos="1080"/>
          <w:tab w:val="left" w:pos="1440"/>
        </w:tabs>
        <w:ind w:left="1080"/>
        <w:jc w:val="both"/>
        <w:rPr>
          <w:rFonts w:ascii="Courier New" w:hAnsi="Courier New" w:cs="Courier New"/>
        </w:rPr>
      </w:pPr>
      <w:r w:rsidRPr="000E0086">
        <w:rPr>
          <w:rFonts w:ascii="Courier New" w:hAnsi="Courier New" w:cs="Courier New"/>
        </w:rPr>
        <w:t>What would you like to do [1,2,3,4]?</w:t>
      </w:r>
    </w:p>
    <w:p w14:paraId="2926D397" w14:textId="7DE47EBF" w:rsidR="00047380" w:rsidRPr="000E0086" w:rsidRDefault="003C5C7A" w:rsidP="00047380">
      <w:pPr>
        <w:tabs>
          <w:tab w:val="left" w:pos="360"/>
          <w:tab w:val="left" w:pos="1080"/>
          <w:tab w:val="left" w:pos="1440"/>
        </w:tabs>
        <w:ind w:left="1080"/>
        <w:jc w:val="both"/>
        <w:rPr>
          <w:rFonts w:ascii="Courier New" w:hAnsi="Courier New" w:cs="Courier New"/>
        </w:rPr>
      </w:pPr>
      <w:r w:rsidRPr="008B090D">
        <w:rPr>
          <w:noProof/>
          <w:lang w:val="en-US"/>
        </w:rPr>
        <mc:AlternateContent>
          <mc:Choice Requires="wps">
            <w:drawing>
              <wp:anchor distT="91440" distB="91440" distL="114300" distR="114300" simplePos="0" relativeHeight="251669504" behindDoc="0" locked="0" layoutInCell="1" allowOverlap="1" wp14:anchorId="161C88C2" wp14:editId="41DF6A03">
                <wp:simplePos x="0" y="0"/>
                <wp:positionH relativeFrom="margin">
                  <wp:align>right</wp:align>
                </wp:positionH>
                <wp:positionV relativeFrom="paragraph">
                  <wp:posOffset>6985</wp:posOffset>
                </wp:positionV>
                <wp:extent cx="2518410" cy="140398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1403985"/>
                        </a:xfrm>
                        <a:prstGeom prst="rect">
                          <a:avLst/>
                        </a:prstGeom>
                        <a:noFill/>
                        <a:ln w="9525">
                          <a:noFill/>
                          <a:miter lim="800000"/>
                          <a:headEnd/>
                          <a:tailEnd/>
                        </a:ln>
                      </wps:spPr>
                      <wps:txbx>
                        <w:txbxContent>
                          <w:p w14:paraId="54BB33F3" w14:textId="77777777" w:rsidR="00047380" w:rsidRDefault="00047380" w:rsidP="00047380">
                            <w:pPr>
                              <w:pBdr>
                                <w:top w:val="single" w:sz="24" w:space="11" w:color="4472C4" w:themeColor="accent1"/>
                                <w:bottom w:val="single" w:sz="24" w:space="8" w:color="4472C4" w:themeColor="accent1"/>
                              </w:pBdr>
                              <w:rPr>
                                <w:i/>
                                <w:iCs/>
                                <w:color w:val="4472C4" w:themeColor="accent1"/>
                                <w:sz w:val="24"/>
                              </w:rPr>
                            </w:pPr>
                            <w:r>
                              <w:rPr>
                                <w:i/>
                                <w:iCs/>
                                <w:color w:val="4472C4" w:themeColor="accent1"/>
                                <w:sz w:val="24"/>
                              </w:rPr>
                              <w:t xml:space="preserve">Remember:  </w:t>
                            </w:r>
                          </w:p>
                          <w:p w14:paraId="2CC4DD2D" w14:textId="77777777" w:rsidR="00047380" w:rsidRDefault="00047380" w:rsidP="00047380">
                            <w:pPr>
                              <w:pBdr>
                                <w:top w:val="single" w:sz="24" w:space="11" w:color="4472C4" w:themeColor="accent1"/>
                                <w:bottom w:val="single" w:sz="24" w:space="8" w:color="4472C4" w:themeColor="accent1"/>
                              </w:pBdr>
                              <w:rPr>
                                <w:i/>
                                <w:iCs/>
                                <w:color w:val="4472C4" w:themeColor="accent1"/>
                                <w:sz w:val="24"/>
                              </w:rPr>
                            </w:pPr>
                          </w:p>
                          <w:p w14:paraId="1765D068" w14:textId="77777777" w:rsidR="00047380" w:rsidRDefault="00047380" w:rsidP="00047380">
                            <w:pPr>
                              <w:pBdr>
                                <w:top w:val="single" w:sz="24" w:space="11" w:color="4472C4" w:themeColor="accent1"/>
                                <w:bottom w:val="single" w:sz="24" w:space="8" w:color="4472C4" w:themeColor="accent1"/>
                              </w:pBdr>
                              <w:rPr>
                                <w:i/>
                                <w:iCs/>
                                <w:color w:val="4472C4" w:themeColor="accent1"/>
                                <w:sz w:val="24"/>
                              </w:rPr>
                            </w:pPr>
                            <w:r>
                              <w:rPr>
                                <w:i/>
                                <w:iCs/>
                                <w:color w:val="4472C4" w:themeColor="accent1"/>
                                <w:sz w:val="24"/>
                              </w:rPr>
                              <w:t>defining a function does not execute the function – you will need to call the function from the appropriate place in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C88C2" id="_x0000_s1036" type="#_x0000_t202" style="position:absolute;left:0;text-align:left;margin-left:147.1pt;margin-top:.55pt;width:198.3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" filled="f" stroked="f">
                <v:textbox style="mso-fit-shape-to-text:t">
                  <w:txbxContent>
                    <w:p w14:paraId="54BB33F3" w14:textId="77777777" w:rsidR="00047380" w:rsidRDefault="00047380" w:rsidP="00047380">
                      <w:pPr>
                        <w:pBdr>
                          <w:top w:val="single" w:sz="24" w:space="11" w:color="4472C4" w:themeColor="accent1"/>
                          <w:bottom w:val="single" w:sz="24" w:space="8" w:color="4472C4" w:themeColor="accent1"/>
                        </w:pBdr>
                        <w:rPr>
                          <w:i/>
                          <w:iCs/>
                          <w:color w:val="4472C4" w:themeColor="accent1"/>
                          <w:sz w:val="24"/>
                        </w:rPr>
                      </w:pPr>
                      <w:r>
                        <w:rPr>
                          <w:i/>
                          <w:iCs/>
                          <w:color w:val="4472C4" w:themeColor="accent1"/>
                          <w:sz w:val="24"/>
                        </w:rPr>
                        <w:t xml:space="preserve">Remember:  </w:t>
                      </w:r>
                    </w:p>
                    <w:p w14:paraId="2CC4DD2D" w14:textId="77777777" w:rsidR="00047380" w:rsidRDefault="00047380" w:rsidP="00047380">
                      <w:pPr>
                        <w:pBdr>
                          <w:top w:val="single" w:sz="24" w:space="11" w:color="4472C4" w:themeColor="accent1"/>
                          <w:bottom w:val="single" w:sz="24" w:space="8" w:color="4472C4" w:themeColor="accent1"/>
                        </w:pBdr>
                        <w:rPr>
                          <w:i/>
                          <w:iCs/>
                          <w:color w:val="4472C4" w:themeColor="accent1"/>
                          <w:sz w:val="24"/>
                        </w:rPr>
                      </w:pPr>
                    </w:p>
                    <w:p w14:paraId="1765D068" w14:textId="77777777" w:rsidR="00047380" w:rsidRDefault="00047380" w:rsidP="00047380">
                      <w:pPr>
                        <w:pBdr>
                          <w:top w:val="single" w:sz="24" w:space="11" w:color="4472C4" w:themeColor="accent1"/>
                          <w:bottom w:val="single" w:sz="24" w:space="8" w:color="4472C4" w:themeColor="accent1"/>
                        </w:pBdr>
                        <w:rPr>
                          <w:i/>
                          <w:iCs/>
                          <w:color w:val="4472C4" w:themeColor="accent1"/>
                          <w:sz w:val="24"/>
                        </w:rPr>
                      </w:pPr>
                      <w:r>
                        <w:rPr>
                          <w:i/>
                          <w:iCs/>
                          <w:color w:val="4472C4" w:themeColor="accent1"/>
                          <w:sz w:val="24"/>
                        </w:rPr>
                        <w:t>defining a function does not execute the function – you will need to call the function from the appropriate place in the program.</w:t>
                      </w:r>
                    </w:p>
                  </w:txbxContent>
                </v:textbox>
                <w10:wrap type="square" anchorx="margin"/>
              </v:shape>
            </w:pict>
          </mc:Fallback>
        </mc:AlternateContent>
      </w:r>
    </w:p>
    <w:p w14:paraId="51902271" w14:textId="77777777" w:rsidR="00047380" w:rsidRPr="004733EC" w:rsidRDefault="00047380" w:rsidP="00047380">
      <w:pPr>
        <w:numPr>
          <w:ilvl w:val="0"/>
          <w:numId w:val="37"/>
        </w:numPr>
        <w:tabs>
          <w:tab w:val="left" w:pos="360"/>
          <w:tab w:val="left" w:pos="1080"/>
          <w:tab w:val="left" w:pos="1440"/>
        </w:tabs>
        <w:jc w:val="both"/>
        <w:rPr>
          <w:rFonts w:cstheme="minorHAnsi"/>
        </w:rPr>
      </w:pPr>
      <w:r w:rsidRPr="004733EC">
        <w:rPr>
          <w:rFonts w:cstheme="minorHAnsi"/>
        </w:rPr>
        <w:t>Please enter offset value (1 to 94):</w:t>
      </w:r>
    </w:p>
    <w:p w14:paraId="21863A0B" w14:textId="510D14D1" w:rsidR="00047380" w:rsidRPr="004733EC" w:rsidRDefault="00047380" w:rsidP="00047380">
      <w:pPr>
        <w:tabs>
          <w:tab w:val="left" w:pos="360"/>
          <w:tab w:val="left" w:pos="1080"/>
          <w:tab w:val="left" w:pos="1440"/>
        </w:tabs>
        <w:jc w:val="both"/>
        <w:rPr>
          <w:rFonts w:cstheme="minorHAnsi"/>
        </w:rPr>
      </w:pPr>
    </w:p>
    <w:p w14:paraId="356D8E8A" w14:textId="77777777" w:rsidR="00047380" w:rsidRPr="004733EC" w:rsidRDefault="00047380" w:rsidP="00047380">
      <w:pPr>
        <w:ind w:left="1080"/>
        <w:jc w:val="both"/>
        <w:rPr>
          <w:rFonts w:cstheme="minorHAnsi"/>
          <w:i/>
        </w:rPr>
      </w:pPr>
      <w:r w:rsidRPr="004733EC">
        <w:rPr>
          <w:rFonts w:cstheme="minorHAnsi"/>
          <w:i/>
        </w:rPr>
        <w:t>Sample output:</w:t>
      </w:r>
    </w:p>
    <w:p w14:paraId="4702161B" w14:textId="77777777" w:rsidR="00047380" w:rsidRPr="000E0086" w:rsidRDefault="00047380" w:rsidP="00047380">
      <w:pPr>
        <w:tabs>
          <w:tab w:val="left" w:pos="360"/>
          <w:tab w:val="left" w:pos="1080"/>
          <w:tab w:val="left" w:pos="1440"/>
        </w:tabs>
        <w:ind w:left="1080"/>
        <w:jc w:val="both"/>
        <w:rPr>
          <w:rFonts w:ascii="Courier New" w:hAnsi="Courier New" w:cs="Courier New"/>
        </w:rPr>
      </w:pPr>
      <w:r w:rsidRPr="000E0086">
        <w:rPr>
          <w:rFonts w:ascii="Courier New" w:hAnsi="Courier New" w:cs="Courier New"/>
        </w:rPr>
        <w:t>Please enter offset value (1 to 94): 101</w:t>
      </w:r>
    </w:p>
    <w:p w14:paraId="3616D8B6" w14:textId="77777777" w:rsidR="00047380" w:rsidRPr="000E0086" w:rsidRDefault="00047380" w:rsidP="00047380">
      <w:pPr>
        <w:tabs>
          <w:tab w:val="left" w:pos="360"/>
          <w:tab w:val="left" w:pos="1080"/>
          <w:tab w:val="left" w:pos="1440"/>
        </w:tabs>
        <w:ind w:left="1080"/>
        <w:jc w:val="both"/>
        <w:rPr>
          <w:rFonts w:ascii="Courier New" w:hAnsi="Courier New" w:cs="Courier New"/>
        </w:rPr>
      </w:pPr>
      <w:r w:rsidRPr="000E0086">
        <w:rPr>
          <w:rFonts w:ascii="Courier New" w:hAnsi="Courier New" w:cs="Courier New"/>
        </w:rPr>
        <w:t>Please enter offset value (1 to 94): -1</w:t>
      </w:r>
    </w:p>
    <w:p w14:paraId="25847BDC" w14:textId="77777777" w:rsidR="00047380" w:rsidRPr="000E0086" w:rsidRDefault="00047380" w:rsidP="00047380">
      <w:pPr>
        <w:tabs>
          <w:tab w:val="left" w:pos="360"/>
          <w:tab w:val="left" w:pos="1080"/>
          <w:tab w:val="left" w:pos="1440"/>
        </w:tabs>
        <w:ind w:left="1080"/>
        <w:jc w:val="both"/>
        <w:rPr>
          <w:rFonts w:cs="Arial"/>
        </w:rPr>
      </w:pPr>
      <w:r w:rsidRPr="000E0086">
        <w:rPr>
          <w:rFonts w:ascii="Courier New" w:hAnsi="Courier New" w:cs="Courier New"/>
        </w:rPr>
        <w:t>Please enter offset value (1 to 94): 3</w:t>
      </w:r>
    </w:p>
    <w:p w14:paraId="6690742C" w14:textId="77777777" w:rsidR="00047380" w:rsidRPr="000E0086" w:rsidRDefault="00047380" w:rsidP="00047380">
      <w:pPr>
        <w:jc w:val="both"/>
      </w:pPr>
    </w:p>
    <w:p w14:paraId="4EC5A03D" w14:textId="77777777" w:rsidR="00047380" w:rsidRPr="000E0086" w:rsidRDefault="00047380" w:rsidP="00047380">
      <w:pPr>
        <w:jc w:val="both"/>
      </w:pPr>
    </w:p>
    <w:p w14:paraId="0EA11F5A" w14:textId="77777777" w:rsidR="00047380" w:rsidRPr="004733EC" w:rsidRDefault="00047380" w:rsidP="00047380">
      <w:pPr>
        <w:spacing w:after="200" w:line="280" w:lineRule="atLeast"/>
        <w:jc w:val="both"/>
        <w:rPr>
          <w:rFonts w:cstheme="minorHAnsi"/>
          <w:b/>
        </w:rPr>
      </w:pPr>
      <w:r w:rsidRPr="004733EC">
        <w:rPr>
          <w:rFonts w:cstheme="minorHAnsi"/>
          <w:b/>
        </w:rPr>
        <w:t>Stage 6</w:t>
      </w:r>
    </w:p>
    <w:p w14:paraId="563C7558" w14:textId="77777777" w:rsidR="00047380" w:rsidRPr="004733EC" w:rsidRDefault="00047380" w:rsidP="00047380">
      <w:pPr>
        <w:tabs>
          <w:tab w:val="left" w:pos="360"/>
          <w:tab w:val="left" w:pos="1080"/>
          <w:tab w:val="left" w:pos="1440"/>
        </w:tabs>
        <w:spacing w:after="120"/>
        <w:jc w:val="both"/>
        <w:rPr>
          <w:rFonts w:cstheme="minorHAnsi"/>
        </w:rPr>
      </w:pPr>
      <w:r w:rsidRPr="004733EC">
        <w:rPr>
          <w:rFonts w:cstheme="minorHAnsi"/>
        </w:rPr>
        <w:t>Modify your code to include and make use of the following functions:</w:t>
      </w:r>
    </w:p>
    <w:p w14:paraId="686E8CE7" w14:textId="77777777" w:rsidR="00047380" w:rsidRPr="004733EC" w:rsidRDefault="00047380" w:rsidP="00047380">
      <w:pPr>
        <w:tabs>
          <w:tab w:val="left" w:pos="360"/>
          <w:tab w:val="left" w:pos="1080"/>
          <w:tab w:val="left" w:pos="1440"/>
        </w:tabs>
        <w:spacing w:after="120"/>
        <w:jc w:val="both"/>
        <w:rPr>
          <w:rFonts w:cstheme="minorHAnsi"/>
        </w:rPr>
      </w:pPr>
    </w:p>
    <w:p w14:paraId="7420753F" w14:textId="77777777" w:rsidR="00047380" w:rsidRPr="004733EC" w:rsidRDefault="00047380" w:rsidP="00047380">
      <w:pPr>
        <w:numPr>
          <w:ilvl w:val="0"/>
          <w:numId w:val="43"/>
        </w:numPr>
        <w:ind w:left="709"/>
        <w:jc w:val="both"/>
        <w:rPr>
          <w:rFonts w:cstheme="minorHAnsi"/>
        </w:rPr>
      </w:pPr>
      <w:r w:rsidRPr="004733EC">
        <w:rPr>
          <w:rFonts w:cstheme="minorHAnsi"/>
        </w:rPr>
        <w:t>Write a function called</w:t>
      </w:r>
      <w:r w:rsidRPr="000E0086">
        <w:t xml:space="preserve"> </w:t>
      </w:r>
      <w:proofErr w:type="spellStart"/>
      <w:r w:rsidRPr="000E0086">
        <w:rPr>
          <w:rFonts w:ascii="Courier New" w:hAnsi="Courier New" w:cs="Courier New"/>
        </w:rPr>
        <w:t>display_details</w:t>
      </w:r>
      <w:proofErr w:type="spellEnd"/>
      <w:r w:rsidRPr="000E0086">
        <w:t xml:space="preserve"> </w:t>
      </w:r>
      <w:r w:rsidRPr="004733EC">
        <w:rPr>
          <w:rFonts w:cstheme="minorHAnsi"/>
        </w:rPr>
        <w:t xml:space="preserve">that will display your details to the screen.  </w:t>
      </w:r>
    </w:p>
    <w:p w14:paraId="1C3EF158" w14:textId="77777777" w:rsidR="00047380" w:rsidRPr="004733EC" w:rsidRDefault="00047380" w:rsidP="00047380">
      <w:pPr>
        <w:ind w:left="709"/>
        <w:jc w:val="both"/>
        <w:rPr>
          <w:rFonts w:cstheme="minorHAnsi"/>
        </w:rPr>
      </w:pPr>
      <w:r w:rsidRPr="004733EC">
        <w:rPr>
          <w:rFonts w:cstheme="minorHAnsi"/>
        </w:rPr>
        <w:t>The function takes no parameters and does not return any values.  Your function should produce the following output (with your details).</w:t>
      </w:r>
    </w:p>
    <w:p w14:paraId="35BD6F65" w14:textId="77777777" w:rsidR="00047380" w:rsidRPr="000E0086" w:rsidRDefault="00047380" w:rsidP="00047380">
      <w:pPr>
        <w:jc w:val="both"/>
      </w:pPr>
    </w:p>
    <w:p w14:paraId="3F6758E6" w14:textId="77777777" w:rsidR="00047380" w:rsidRPr="004733EC" w:rsidRDefault="00047380" w:rsidP="00047380">
      <w:pPr>
        <w:ind w:left="720"/>
        <w:jc w:val="both"/>
        <w:rPr>
          <w:rFonts w:cstheme="minorHAnsi"/>
          <w:b/>
        </w:rPr>
      </w:pPr>
      <w:r w:rsidRPr="004733EC">
        <w:rPr>
          <w:rFonts w:cstheme="minorHAnsi"/>
          <w:b/>
        </w:rPr>
        <w:t>Output:</w:t>
      </w:r>
    </w:p>
    <w:p w14:paraId="7ACA35E9" w14:textId="77777777" w:rsidR="00047380" w:rsidRPr="000E0086" w:rsidRDefault="00047380" w:rsidP="00047380">
      <w:pPr>
        <w:spacing w:line="280" w:lineRule="atLeast"/>
        <w:ind w:left="720"/>
        <w:jc w:val="both"/>
        <w:rPr>
          <w:rFonts w:ascii="Courier New" w:hAnsi="Courier New" w:cs="Courier New"/>
          <w:color w:val="000000"/>
          <w:szCs w:val="20"/>
          <w:lang w:eastAsia="en-AU"/>
        </w:rPr>
      </w:pPr>
      <w:r w:rsidRPr="000E0086">
        <w:rPr>
          <w:rFonts w:ascii="Courier New" w:hAnsi="Courier New" w:cs="Courier New"/>
          <w:color w:val="000000"/>
          <w:szCs w:val="20"/>
          <w:lang w:eastAsia="en-AU"/>
        </w:rPr>
        <w:t xml:space="preserve">File   </w:t>
      </w:r>
      <w:proofErr w:type="gramStart"/>
      <w:r w:rsidRPr="000E0086">
        <w:rPr>
          <w:rFonts w:ascii="Courier New" w:hAnsi="Courier New" w:cs="Courier New"/>
          <w:color w:val="000000"/>
          <w:szCs w:val="20"/>
          <w:lang w:eastAsia="en-AU"/>
        </w:rPr>
        <w:t xml:space="preserve">  :</w:t>
      </w:r>
      <w:proofErr w:type="gramEnd"/>
      <w:r w:rsidRPr="000E0086">
        <w:rPr>
          <w:rFonts w:ascii="Courier New" w:hAnsi="Courier New" w:cs="Courier New"/>
          <w:color w:val="000000"/>
          <w:szCs w:val="20"/>
          <w:lang w:eastAsia="en-AU"/>
        </w:rPr>
        <w:t xml:space="preserve"> wayby001_</w:t>
      </w:r>
      <w:r>
        <w:rPr>
          <w:rFonts w:ascii="Courier New" w:hAnsi="Courier New" w:cs="Courier New"/>
          <w:color w:val="000000"/>
          <w:szCs w:val="20"/>
          <w:lang w:eastAsia="en-AU"/>
        </w:rPr>
        <w:t>encryptor</w:t>
      </w:r>
      <w:r w:rsidRPr="000E0086">
        <w:rPr>
          <w:rFonts w:ascii="Courier New" w:hAnsi="Courier New" w:cs="Courier New"/>
          <w:color w:val="000000"/>
          <w:szCs w:val="20"/>
          <w:lang w:eastAsia="en-AU"/>
        </w:rPr>
        <w:t>.py</w:t>
      </w:r>
    </w:p>
    <w:p w14:paraId="3A831AFD" w14:textId="77777777" w:rsidR="00047380" w:rsidRPr="000E0086" w:rsidRDefault="00047380" w:rsidP="00047380">
      <w:pPr>
        <w:spacing w:line="280" w:lineRule="atLeast"/>
        <w:ind w:left="720"/>
        <w:jc w:val="both"/>
        <w:rPr>
          <w:rFonts w:ascii="Courier New" w:hAnsi="Courier New" w:cs="Courier New"/>
          <w:color w:val="000000"/>
          <w:szCs w:val="20"/>
          <w:lang w:eastAsia="en-AU"/>
        </w:rPr>
      </w:pPr>
      <w:r w:rsidRPr="000E0086">
        <w:rPr>
          <w:rFonts w:ascii="Courier New" w:hAnsi="Courier New" w:cs="Courier New"/>
          <w:color w:val="000000"/>
          <w:szCs w:val="20"/>
          <w:lang w:eastAsia="en-AU"/>
        </w:rPr>
        <w:t xml:space="preserve">Author </w:t>
      </w:r>
      <w:proofErr w:type="gramStart"/>
      <w:r w:rsidRPr="000E0086">
        <w:rPr>
          <w:rFonts w:ascii="Courier New" w:hAnsi="Courier New" w:cs="Courier New"/>
          <w:color w:val="000000"/>
          <w:szCs w:val="20"/>
          <w:lang w:eastAsia="en-AU"/>
        </w:rPr>
        <w:t xml:space="preserve">  :</w:t>
      </w:r>
      <w:proofErr w:type="gramEnd"/>
      <w:r w:rsidRPr="000E0086">
        <w:rPr>
          <w:rFonts w:ascii="Courier New" w:hAnsi="Courier New" w:cs="Courier New"/>
          <w:color w:val="000000"/>
          <w:szCs w:val="20"/>
          <w:lang w:eastAsia="en-AU"/>
        </w:rPr>
        <w:t xml:space="preserve"> Batman</w:t>
      </w:r>
    </w:p>
    <w:p w14:paraId="52AF32C0" w14:textId="77777777" w:rsidR="00047380" w:rsidRPr="000E0086" w:rsidRDefault="00047380" w:rsidP="00047380">
      <w:pPr>
        <w:spacing w:line="280" w:lineRule="atLeast"/>
        <w:ind w:left="720"/>
        <w:jc w:val="both"/>
        <w:rPr>
          <w:rFonts w:ascii="Courier New" w:hAnsi="Courier New" w:cs="Courier New"/>
          <w:color w:val="000000"/>
          <w:szCs w:val="20"/>
          <w:lang w:eastAsia="en-AU"/>
        </w:rPr>
      </w:pPr>
      <w:r w:rsidRPr="000E0086">
        <w:rPr>
          <w:rFonts w:ascii="Courier New" w:hAnsi="Courier New" w:cs="Courier New"/>
          <w:color w:val="000000"/>
          <w:szCs w:val="20"/>
          <w:lang w:eastAsia="en-AU"/>
        </w:rPr>
        <w:t xml:space="preserve">Stud </w:t>
      </w:r>
      <w:proofErr w:type="gramStart"/>
      <w:r w:rsidRPr="000E0086">
        <w:rPr>
          <w:rFonts w:ascii="Courier New" w:hAnsi="Courier New" w:cs="Courier New"/>
          <w:color w:val="000000"/>
          <w:szCs w:val="20"/>
          <w:lang w:eastAsia="en-AU"/>
        </w:rPr>
        <w:t>ID  :</w:t>
      </w:r>
      <w:proofErr w:type="gramEnd"/>
      <w:r w:rsidRPr="000E0086">
        <w:rPr>
          <w:rFonts w:ascii="Courier New" w:hAnsi="Courier New" w:cs="Courier New"/>
          <w:color w:val="000000"/>
          <w:szCs w:val="20"/>
          <w:lang w:eastAsia="en-AU"/>
        </w:rPr>
        <w:t xml:space="preserve"> 0123456X</w:t>
      </w:r>
    </w:p>
    <w:p w14:paraId="263ADD99" w14:textId="77777777" w:rsidR="00047380" w:rsidRPr="000E0086" w:rsidRDefault="00047380" w:rsidP="00047380">
      <w:pPr>
        <w:spacing w:line="280" w:lineRule="atLeast"/>
        <w:ind w:left="720"/>
        <w:jc w:val="both"/>
        <w:rPr>
          <w:rFonts w:ascii="Courier New" w:hAnsi="Courier New" w:cs="Courier New"/>
          <w:color w:val="000000"/>
          <w:szCs w:val="20"/>
          <w:lang w:eastAsia="en-AU"/>
        </w:rPr>
      </w:pPr>
      <w:r w:rsidRPr="000E0086">
        <w:rPr>
          <w:rFonts w:ascii="Courier New" w:hAnsi="Courier New" w:cs="Courier New"/>
          <w:color w:val="000000"/>
          <w:szCs w:val="20"/>
          <w:lang w:eastAsia="en-AU"/>
        </w:rPr>
        <w:t xml:space="preserve">Email </w:t>
      </w:r>
      <w:proofErr w:type="gramStart"/>
      <w:r w:rsidRPr="000E0086">
        <w:rPr>
          <w:rFonts w:ascii="Courier New" w:hAnsi="Courier New" w:cs="Courier New"/>
          <w:color w:val="000000"/>
          <w:szCs w:val="20"/>
          <w:lang w:eastAsia="en-AU"/>
        </w:rPr>
        <w:t>ID :</w:t>
      </w:r>
      <w:proofErr w:type="gramEnd"/>
      <w:r w:rsidRPr="000E0086">
        <w:rPr>
          <w:rFonts w:ascii="Courier New" w:hAnsi="Courier New" w:cs="Courier New"/>
          <w:color w:val="000000"/>
          <w:szCs w:val="20"/>
          <w:lang w:eastAsia="en-AU"/>
        </w:rPr>
        <w:t xml:space="preserve"> wayby001</w:t>
      </w:r>
    </w:p>
    <w:p w14:paraId="3B53F4FF" w14:textId="77777777" w:rsidR="00047380" w:rsidRPr="005C372D" w:rsidRDefault="00047380" w:rsidP="00047380">
      <w:pPr>
        <w:spacing w:line="280" w:lineRule="atLeast"/>
        <w:ind w:left="720"/>
        <w:jc w:val="both"/>
        <w:rPr>
          <w:rFonts w:ascii="Courier New" w:hAnsi="Courier New" w:cs="Courier New"/>
          <w:color w:val="000000"/>
          <w:szCs w:val="20"/>
          <w:lang w:eastAsia="en-AU"/>
        </w:rPr>
      </w:pPr>
      <w:r w:rsidRPr="005C372D">
        <w:rPr>
          <w:rFonts w:ascii="Courier New" w:hAnsi="Courier New" w:cs="Courier New"/>
          <w:szCs w:val="20"/>
        </w:rPr>
        <w:t>Description: Programming Assignment 2 - Caesar Cipher</w:t>
      </w:r>
    </w:p>
    <w:p w14:paraId="1EEAC03E" w14:textId="77777777" w:rsidR="00047380" w:rsidRPr="000E0086" w:rsidRDefault="00047380" w:rsidP="00047380">
      <w:pPr>
        <w:spacing w:line="280" w:lineRule="atLeast"/>
        <w:ind w:left="720"/>
        <w:jc w:val="both"/>
        <w:rPr>
          <w:rFonts w:ascii="Courier New" w:hAnsi="Courier New" w:cs="Courier New"/>
          <w:color w:val="000000"/>
          <w:szCs w:val="20"/>
          <w:lang w:eastAsia="en-AU"/>
        </w:rPr>
      </w:pPr>
      <w:r w:rsidRPr="000E0086">
        <w:rPr>
          <w:rFonts w:ascii="Courier New" w:hAnsi="Courier New" w:cs="Courier New"/>
          <w:color w:val="000000"/>
          <w:szCs w:val="20"/>
          <w:lang w:eastAsia="en-AU"/>
        </w:rPr>
        <w:t>This is my own work as defined by the University's Academic Misconduct Policy.</w:t>
      </w:r>
    </w:p>
    <w:p w14:paraId="2EDDC9B0" w14:textId="77777777" w:rsidR="00047380" w:rsidRPr="000E0086" w:rsidRDefault="00047380" w:rsidP="00047380">
      <w:pPr>
        <w:jc w:val="both"/>
      </w:pPr>
    </w:p>
    <w:p w14:paraId="0D8F4380" w14:textId="77777777" w:rsidR="00047380" w:rsidRPr="008B090D" w:rsidRDefault="00047380" w:rsidP="00047380">
      <w:pPr>
        <w:numPr>
          <w:ilvl w:val="0"/>
          <w:numId w:val="43"/>
        </w:numPr>
        <w:ind w:left="709"/>
        <w:jc w:val="both"/>
        <w:rPr>
          <w:rFonts w:cstheme="minorHAnsi"/>
        </w:rPr>
      </w:pPr>
      <w:r w:rsidRPr="008B090D">
        <w:rPr>
          <w:rFonts w:cstheme="minorHAnsi"/>
        </w:rPr>
        <w:t>Write a function called</w:t>
      </w:r>
      <w:r w:rsidRPr="000E0086">
        <w:t xml:space="preserve"> </w:t>
      </w:r>
      <w:proofErr w:type="spellStart"/>
      <w:r w:rsidRPr="000E0086">
        <w:rPr>
          <w:rFonts w:ascii="Courier New" w:hAnsi="Courier New" w:cs="Courier New"/>
        </w:rPr>
        <w:t>get_menu_</w:t>
      </w:r>
      <w:proofErr w:type="gramStart"/>
      <w:r w:rsidRPr="000E0086">
        <w:rPr>
          <w:rFonts w:ascii="Courier New" w:hAnsi="Courier New" w:cs="Courier New"/>
        </w:rPr>
        <w:t>choice</w:t>
      </w:r>
      <w:proofErr w:type="spellEnd"/>
      <w:r w:rsidRPr="000E0086">
        <w:rPr>
          <w:rFonts w:ascii="Courier New" w:hAnsi="Courier New" w:cs="Courier New"/>
        </w:rPr>
        <w:t>(</w:t>
      </w:r>
      <w:proofErr w:type="gramEnd"/>
      <w:r w:rsidRPr="000E0086">
        <w:rPr>
          <w:rFonts w:ascii="Courier New" w:hAnsi="Courier New" w:cs="Courier New"/>
        </w:rPr>
        <w:t xml:space="preserve">) </w:t>
      </w:r>
      <w:r w:rsidRPr="008B090D">
        <w:rPr>
          <w:rFonts w:cstheme="minorHAnsi"/>
        </w:rPr>
        <w:t>that displays the menu to the screen, prompts for, reads and validates the menu command entered by the user.  The function takes no parameters and returns the menu command entered by the user.</w:t>
      </w:r>
    </w:p>
    <w:p w14:paraId="4C1D41D1" w14:textId="77777777" w:rsidR="00047380" w:rsidRPr="000E0086" w:rsidRDefault="00047380" w:rsidP="00047380">
      <w:pPr>
        <w:ind w:left="709"/>
        <w:jc w:val="both"/>
      </w:pPr>
    </w:p>
    <w:p w14:paraId="1972D13C" w14:textId="77777777" w:rsidR="00047380" w:rsidRPr="008B090D" w:rsidRDefault="00047380" w:rsidP="00047380">
      <w:pPr>
        <w:numPr>
          <w:ilvl w:val="0"/>
          <w:numId w:val="43"/>
        </w:numPr>
        <w:ind w:left="709"/>
        <w:jc w:val="both"/>
        <w:rPr>
          <w:rFonts w:cstheme="minorHAnsi"/>
        </w:rPr>
      </w:pPr>
      <w:r w:rsidRPr="008B090D">
        <w:rPr>
          <w:rFonts w:cstheme="minorHAnsi"/>
        </w:rPr>
        <w:t>Write a function called</w:t>
      </w:r>
      <w:r w:rsidRPr="000E0086">
        <w:t xml:space="preserve"> </w:t>
      </w:r>
      <w:proofErr w:type="spellStart"/>
      <w:r w:rsidRPr="000E0086">
        <w:rPr>
          <w:rFonts w:ascii="Courier New" w:hAnsi="Courier New" w:cs="Courier New"/>
        </w:rPr>
        <w:t>get_</w:t>
      </w:r>
      <w:proofErr w:type="gramStart"/>
      <w:r w:rsidRPr="000E0086">
        <w:rPr>
          <w:rFonts w:ascii="Courier New" w:hAnsi="Courier New" w:cs="Courier New"/>
        </w:rPr>
        <w:t>offset</w:t>
      </w:r>
      <w:proofErr w:type="spellEnd"/>
      <w:r w:rsidRPr="000E0086">
        <w:rPr>
          <w:rFonts w:ascii="Courier New" w:hAnsi="Courier New" w:cs="Courier New"/>
        </w:rPr>
        <w:t>(</w:t>
      </w:r>
      <w:proofErr w:type="gramEnd"/>
      <w:r w:rsidRPr="000E0086">
        <w:rPr>
          <w:rFonts w:ascii="Courier New" w:hAnsi="Courier New" w:cs="Courier New"/>
        </w:rPr>
        <w:t xml:space="preserve">) </w:t>
      </w:r>
      <w:r w:rsidRPr="008B090D">
        <w:rPr>
          <w:rFonts w:cstheme="minorHAnsi"/>
        </w:rPr>
        <w:t>that prompts for, reads and validates the offset entered by the user.  The function takes no parameters and returns the offset entered by the user.</w:t>
      </w:r>
    </w:p>
    <w:p w14:paraId="64D1AA42" w14:textId="77777777" w:rsidR="00047380" w:rsidRPr="008B090D" w:rsidRDefault="00047380" w:rsidP="00047380">
      <w:pPr>
        <w:jc w:val="both"/>
        <w:rPr>
          <w:rFonts w:cstheme="minorHAnsi"/>
        </w:rPr>
      </w:pPr>
    </w:p>
    <w:p w14:paraId="5A7DA068" w14:textId="77777777" w:rsidR="00047380" w:rsidRPr="008B090D" w:rsidRDefault="00047380" w:rsidP="00047380">
      <w:pPr>
        <w:spacing w:after="200" w:line="280" w:lineRule="atLeast"/>
        <w:jc w:val="both"/>
        <w:rPr>
          <w:rFonts w:cstheme="minorHAnsi"/>
          <w:b/>
        </w:rPr>
      </w:pPr>
      <w:r w:rsidRPr="008B090D">
        <w:rPr>
          <w:rFonts w:cstheme="minorHAnsi"/>
          <w:b/>
        </w:rPr>
        <w:t>Stage 7</w:t>
      </w:r>
    </w:p>
    <w:p w14:paraId="207FAE58" w14:textId="77777777" w:rsidR="00047380" w:rsidRPr="008B090D" w:rsidRDefault="00047380" w:rsidP="00047380">
      <w:pPr>
        <w:jc w:val="both"/>
        <w:rPr>
          <w:rFonts w:cstheme="minorHAnsi"/>
        </w:rPr>
      </w:pPr>
      <w:r w:rsidRPr="008B090D">
        <w:rPr>
          <w:rFonts w:cstheme="minorHAnsi"/>
        </w:rPr>
        <w:t>Finally, check the sample output (see section titled ‘Sample Output – Part B’ towards the end of this document) and if necessary, modify your code so that:</w:t>
      </w:r>
    </w:p>
    <w:p w14:paraId="5D502369" w14:textId="77777777" w:rsidR="00047380" w:rsidRPr="008B090D" w:rsidRDefault="00047380" w:rsidP="00047380">
      <w:pPr>
        <w:jc w:val="both"/>
        <w:rPr>
          <w:rFonts w:cstheme="minorHAnsi"/>
        </w:rPr>
      </w:pPr>
    </w:p>
    <w:p w14:paraId="666B4AE2" w14:textId="77777777" w:rsidR="00047380" w:rsidRPr="008B090D" w:rsidRDefault="00047380" w:rsidP="00047380">
      <w:pPr>
        <w:numPr>
          <w:ilvl w:val="0"/>
          <w:numId w:val="23"/>
        </w:numPr>
        <w:rPr>
          <w:rFonts w:cstheme="minorHAnsi"/>
        </w:rPr>
      </w:pPr>
      <w:r w:rsidRPr="008B090D">
        <w:rPr>
          <w:rFonts w:cstheme="minorHAnsi"/>
        </w:rPr>
        <w:t xml:space="preserve">The output produced by your program </w:t>
      </w:r>
      <w:r w:rsidRPr="008B090D">
        <w:rPr>
          <w:rFonts w:cstheme="minorHAnsi"/>
          <w:b/>
        </w:rPr>
        <w:t>EXACTLY</w:t>
      </w:r>
      <w:r w:rsidRPr="008B090D">
        <w:rPr>
          <w:rFonts w:cstheme="minorHAnsi"/>
        </w:rPr>
        <w:t xml:space="preserve"> adheres to the sample output provided.</w:t>
      </w:r>
    </w:p>
    <w:p w14:paraId="200D2244" w14:textId="3D24B4D7" w:rsidR="005403E5" w:rsidRDefault="00047380" w:rsidP="00047380">
      <w:pPr>
        <w:pStyle w:val="Text"/>
        <w:jc w:val="both"/>
      </w:pPr>
      <w:r w:rsidRPr="008B090D">
        <w:rPr>
          <w:rFonts w:cstheme="minorHAnsi"/>
        </w:rPr>
        <w:t>Your program behaves as described in these specs and the sample output provided.</w:t>
      </w:r>
      <w:r w:rsidR="003C62DE">
        <w:br w:type="page"/>
      </w:r>
    </w:p>
    <w:p w14:paraId="32E85110" w14:textId="77777777" w:rsidR="0030139A" w:rsidRDefault="00514D95" w:rsidP="0030139A">
      <w:pPr>
        <w:pStyle w:val="Sectionheading"/>
      </w:pPr>
      <w:r>
        <w:lastRenderedPageBreak/>
        <w:t>Submission Details</w:t>
      </w:r>
    </w:p>
    <w:p w14:paraId="157A9BCC" w14:textId="77777777" w:rsidR="009474AD" w:rsidRDefault="009474AD" w:rsidP="009474AD">
      <w:pPr>
        <w:pStyle w:val="Text"/>
        <w:jc w:val="both"/>
      </w:pPr>
      <w:r>
        <w:t xml:space="preserve">All students </w:t>
      </w:r>
      <w:r w:rsidR="006F518E">
        <w:t>m</w:t>
      </w:r>
      <w:r>
        <w:t xml:space="preserve">ust </w:t>
      </w:r>
      <w:r>
        <w:rPr>
          <w:iCs/>
        </w:rPr>
        <w:t>follow the submission instructions below:</w:t>
      </w:r>
    </w:p>
    <w:p w14:paraId="1BB79171" w14:textId="77777777" w:rsidR="009474AD" w:rsidRPr="003179FC" w:rsidRDefault="009474AD" w:rsidP="009474AD">
      <w:pPr>
        <w:pStyle w:val="Text"/>
        <w:jc w:val="both"/>
        <w:rPr>
          <w:b/>
        </w:rPr>
      </w:pPr>
      <w:r w:rsidRPr="003179FC">
        <w:rPr>
          <w:b/>
        </w:rPr>
        <w:t>Ensure that your files are named correctly (as per instructions outlined in this document).</w:t>
      </w:r>
    </w:p>
    <w:p w14:paraId="6C535598" w14:textId="77777777" w:rsidR="009474AD" w:rsidRDefault="009474AD" w:rsidP="009474AD">
      <w:pPr>
        <w:pStyle w:val="Text"/>
        <w:jc w:val="both"/>
      </w:pPr>
      <w:r>
        <w:t>Ensure that the following files are included in your submission:</w:t>
      </w:r>
    </w:p>
    <w:p w14:paraId="5407953D" w14:textId="1268990D" w:rsidR="009474AD" w:rsidRDefault="003D5011" w:rsidP="009474AD">
      <w:pPr>
        <w:pStyle w:val="Text"/>
        <w:numPr>
          <w:ilvl w:val="0"/>
          <w:numId w:val="7"/>
        </w:numPr>
        <w:spacing w:after="0" w:line="240" w:lineRule="auto"/>
        <w:jc w:val="both"/>
        <w:rPr>
          <w:rFonts w:ascii="Courier New" w:hAnsi="Courier New" w:cs="Courier New"/>
        </w:rPr>
      </w:pPr>
      <w:r>
        <w:rPr>
          <w:rFonts w:ascii="Courier New" w:hAnsi="Courier New" w:cs="Courier New"/>
        </w:rPr>
        <w:t>yourE</w:t>
      </w:r>
      <w:r w:rsidR="009474AD">
        <w:rPr>
          <w:rFonts w:ascii="Courier New" w:hAnsi="Courier New" w:cs="Courier New"/>
        </w:rPr>
        <w:t>mail</w:t>
      </w:r>
      <w:r>
        <w:rPr>
          <w:rFonts w:ascii="Courier New" w:hAnsi="Courier New" w:cs="Courier New"/>
        </w:rPr>
        <w:t>I</w:t>
      </w:r>
      <w:r w:rsidR="009474AD">
        <w:rPr>
          <w:rFonts w:ascii="Courier New" w:hAnsi="Courier New" w:cs="Courier New"/>
        </w:rPr>
        <w:t>d</w:t>
      </w:r>
      <w:r w:rsidR="00CE6E65">
        <w:rPr>
          <w:rFonts w:ascii="Courier New" w:hAnsi="Courier New" w:cs="Courier New"/>
        </w:rPr>
        <w:t>_</w:t>
      </w:r>
      <w:r w:rsidR="003C5C7A">
        <w:rPr>
          <w:rFonts w:ascii="Courier New" w:hAnsi="Courier New" w:cs="Courier New"/>
        </w:rPr>
        <w:t>encryptor</w:t>
      </w:r>
      <w:r w:rsidR="009474AD">
        <w:rPr>
          <w:rFonts w:ascii="Courier New" w:hAnsi="Courier New" w:cs="Courier New"/>
        </w:rPr>
        <w:t>.py</w:t>
      </w:r>
    </w:p>
    <w:p w14:paraId="41F52A17" w14:textId="77777777" w:rsidR="006F518E" w:rsidRDefault="006F518E" w:rsidP="006F518E">
      <w:pPr>
        <w:pStyle w:val="Text"/>
        <w:spacing w:after="0" w:line="240" w:lineRule="auto"/>
        <w:ind w:left="1080"/>
        <w:jc w:val="both"/>
        <w:rPr>
          <w:rFonts w:ascii="Courier New" w:hAnsi="Courier New" w:cs="Courier New"/>
        </w:rPr>
      </w:pPr>
    </w:p>
    <w:p w14:paraId="755C8187" w14:textId="77777777" w:rsidR="009474AD" w:rsidRDefault="009474AD" w:rsidP="009474AD">
      <w:pPr>
        <w:pStyle w:val="Text"/>
      </w:pPr>
      <w:r>
        <w:t>For example (if your name is James Bond, your submission files would be as follows):</w:t>
      </w:r>
    </w:p>
    <w:p w14:paraId="78E21BB0" w14:textId="46DC3FAF" w:rsidR="009474AD" w:rsidRPr="003179FC" w:rsidRDefault="009474AD" w:rsidP="009474AD">
      <w:pPr>
        <w:pStyle w:val="Text"/>
        <w:numPr>
          <w:ilvl w:val="0"/>
          <w:numId w:val="7"/>
        </w:numPr>
        <w:spacing w:after="0" w:line="240" w:lineRule="auto"/>
        <w:jc w:val="both"/>
        <w:rPr>
          <w:rFonts w:ascii="Courier New" w:hAnsi="Courier New" w:cs="Courier New"/>
        </w:rPr>
      </w:pPr>
      <w:r w:rsidRPr="003179FC">
        <w:rPr>
          <w:rFonts w:ascii="Courier New" w:hAnsi="Courier New" w:cs="Courier New"/>
        </w:rPr>
        <w:t>bonjy007</w:t>
      </w:r>
      <w:r w:rsidR="003D5011">
        <w:rPr>
          <w:rFonts w:ascii="Courier New" w:hAnsi="Courier New" w:cs="Courier New"/>
        </w:rPr>
        <w:t>_</w:t>
      </w:r>
      <w:r w:rsidR="003C5C7A" w:rsidRPr="003C5C7A">
        <w:t xml:space="preserve"> </w:t>
      </w:r>
      <w:r w:rsidR="003C5C7A" w:rsidRPr="003C5C7A">
        <w:rPr>
          <w:rFonts w:ascii="Courier New" w:hAnsi="Courier New" w:cs="Courier New"/>
        </w:rPr>
        <w:t>encryptor</w:t>
      </w:r>
      <w:r w:rsidRPr="003179FC">
        <w:rPr>
          <w:rFonts w:ascii="Courier New" w:hAnsi="Courier New" w:cs="Courier New"/>
        </w:rPr>
        <w:t>.py</w:t>
      </w:r>
    </w:p>
    <w:p w14:paraId="154D34B0" w14:textId="77777777" w:rsidR="009474AD" w:rsidRDefault="009474AD" w:rsidP="009474AD">
      <w:pPr>
        <w:pStyle w:val="Text"/>
        <w:spacing w:after="0" w:line="240" w:lineRule="auto"/>
        <w:ind w:left="1080"/>
        <w:jc w:val="both"/>
        <w:rPr>
          <w:rFonts w:ascii="Courier New" w:hAnsi="Courier New" w:cs="Courier New"/>
        </w:rPr>
      </w:pPr>
    </w:p>
    <w:p w14:paraId="4DEB0041" w14:textId="77777777" w:rsidR="009F69C4" w:rsidRDefault="009F69C4" w:rsidP="009474AD">
      <w:pPr>
        <w:pStyle w:val="Text"/>
        <w:spacing w:after="0" w:line="240" w:lineRule="auto"/>
        <w:ind w:left="1080"/>
        <w:jc w:val="both"/>
        <w:rPr>
          <w:rFonts w:ascii="Courier New" w:hAnsi="Courier New" w:cs="Courier New"/>
        </w:rPr>
      </w:pPr>
    </w:p>
    <w:p w14:paraId="4B759FEB" w14:textId="77777777" w:rsidR="009474AD" w:rsidRDefault="009474AD" w:rsidP="009474AD">
      <w:pPr>
        <w:pStyle w:val="Text"/>
        <w:spacing w:after="0"/>
        <w:jc w:val="both"/>
      </w:pPr>
      <w:r>
        <w:t>All files that you submit must include the following comments.</w:t>
      </w:r>
    </w:p>
    <w:p w14:paraId="75F9F7A6" w14:textId="77777777" w:rsidR="003C5C7A" w:rsidRPr="000E0086" w:rsidRDefault="003C5C7A" w:rsidP="003C5C7A">
      <w:pPr>
        <w:autoSpaceDE w:val="0"/>
        <w:autoSpaceDN w:val="0"/>
        <w:adjustRightInd w:val="0"/>
        <w:ind w:left="720"/>
        <w:rPr>
          <w:rFonts w:ascii="Courier New" w:hAnsi="Courier New" w:cs="Courier New"/>
          <w:color w:val="000000"/>
          <w:lang w:eastAsia="en-AU"/>
        </w:rPr>
      </w:pPr>
      <w:r w:rsidRPr="000E0086">
        <w:rPr>
          <w:rFonts w:ascii="Courier New" w:hAnsi="Courier New" w:cs="Courier New"/>
          <w:color w:val="000000"/>
          <w:lang w:eastAsia="en-AU"/>
        </w:rPr>
        <w:t xml:space="preserve"># </w:t>
      </w:r>
    </w:p>
    <w:p w14:paraId="119E92BE" w14:textId="77777777" w:rsidR="003C5C7A" w:rsidRPr="000E0086" w:rsidRDefault="003C5C7A" w:rsidP="003C5C7A">
      <w:pPr>
        <w:autoSpaceDE w:val="0"/>
        <w:autoSpaceDN w:val="0"/>
        <w:adjustRightInd w:val="0"/>
        <w:ind w:left="720"/>
        <w:rPr>
          <w:rFonts w:ascii="Courier New" w:hAnsi="Courier New" w:cs="Courier New"/>
          <w:color w:val="000000"/>
          <w:lang w:eastAsia="en-AU"/>
        </w:rPr>
      </w:pPr>
      <w:r w:rsidRPr="000E0086">
        <w:rPr>
          <w:rFonts w:ascii="Courier New" w:hAnsi="Courier New" w:cs="Courier New"/>
          <w:color w:val="000000"/>
          <w:lang w:eastAsia="en-AU"/>
        </w:rPr>
        <w:t xml:space="preserve"># File: fileName.py </w:t>
      </w:r>
    </w:p>
    <w:p w14:paraId="0B704B2F" w14:textId="77777777" w:rsidR="003C5C7A" w:rsidRPr="000E0086" w:rsidRDefault="003C5C7A" w:rsidP="003C5C7A">
      <w:pPr>
        <w:autoSpaceDE w:val="0"/>
        <w:autoSpaceDN w:val="0"/>
        <w:adjustRightInd w:val="0"/>
        <w:ind w:left="720"/>
        <w:rPr>
          <w:rFonts w:ascii="Courier New" w:hAnsi="Courier New" w:cs="Courier New"/>
          <w:color w:val="000000"/>
          <w:lang w:eastAsia="en-AU"/>
        </w:rPr>
      </w:pPr>
      <w:r w:rsidRPr="000E0086">
        <w:rPr>
          <w:rFonts w:ascii="Courier New" w:hAnsi="Courier New" w:cs="Courier New"/>
          <w:color w:val="000000"/>
          <w:lang w:eastAsia="en-AU"/>
        </w:rPr>
        <w:t xml:space="preserve"># Author: your name </w:t>
      </w:r>
    </w:p>
    <w:p w14:paraId="6E00FA7A" w14:textId="77777777" w:rsidR="003C5C7A" w:rsidRPr="000E0086" w:rsidRDefault="003C5C7A" w:rsidP="003C5C7A">
      <w:pPr>
        <w:autoSpaceDE w:val="0"/>
        <w:autoSpaceDN w:val="0"/>
        <w:adjustRightInd w:val="0"/>
        <w:ind w:left="720"/>
        <w:rPr>
          <w:rFonts w:ascii="Courier New" w:hAnsi="Courier New" w:cs="Courier New"/>
          <w:color w:val="000000"/>
          <w:lang w:eastAsia="en-AU"/>
        </w:rPr>
      </w:pPr>
      <w:r w:rsidRPr="000E0086">
        <w:rPr>
          <w:rFonts w:ascii="Courier New" w:hAnsi="Courier New" w:cs="Courier New"/>
          <w:color w:val="000000"/>
          <w:lang w:eastAsia="en-AU"/>
        </w:rPr>
        <w:t xml:space="preserve"># Email Id: your email id </w:t>
      </w:r>
    </w:p>
    <w:p w14:paraId="36960133" w14:textId="77777777" w:rsidR="003C5C7A" w:rsidRPr="000E0086" w:rsidRDefault="003C5C7A" w:rsidP="003C5C7A">
      <w:pPr>
        <w:autoSpaceDE w:val="0"/>
        <w:autoSpaceDN w:val="0"/>
        <w:adjustRightInd w:val="0"/>
        <w:ind w:left="720"/>
        <w:rPr>
          <w:rFonts w:ascii="Courier New" w:hAnsi="Courier New" w:cs="Courier New"/>
          <w:color w:val="000000"/>
          <w:lang w:eastAsia="en-AU"/>
        </w:rPr>
      </w:pPr>
      <w:r w:rsidRPr="000E0086">
        <w:rPr>
          <w:rFonts w:ascii="Courier New" w:hAnsi="Courier New" w:cs="Courier New"/>
          <w:color w:val="000000"/>
          <w:lang w:eastAsia="en-AU"/>
        </w:rPr>
        <w:t xml:space="preserve"># Description: Assignment </w:t>
      </w:r>
      <w:r>
        <w:rPr>
          <w:rFonts w:ascii="Courier New" w:hAnsi="Courier New" w:cs="Courier New"/>
          <w:color w:val="000000"/>
          <w:lang w:eastAsia="en-AU"/>
        </w:rPr>
        <w:t>2</w:t>
      </w:r>
      <w:r w:rsidRPr="000E0086">
        <w:rPr>
          <w:rFonts w:ascii="Courier New" w:hAnsi="Courier New" w:cs="Courier New"/>
          <w:color w:val="000000"/>
          <w:lang w:eastAsia="en-AU"/>
        </w:rPr>
        <w:t xml:space="preserve"> – place assignment description here… </w:t>
      </w:r>
    </w:p>
    <w:p w14:paraId="33B8C424" w14:textId="77777777" w:rsidR="003C5C7A" w:rsidRPr="000E0086" w:rsidRDefault="003C5C7A" w:rsidP="003C5C7A">
      <w:pPr>
        <w:autoSpaceDE w:val="0"/>
        <w:autoSpaceDN w:val="0"/>
        <w:adjustRightInd w:val="0"/>
        <w:ind w:left="720"/>
        <w:rPr>
          <w:rFonts w:ascii="Courier New" w:hAnsi="Courier New" w:cs="Courier New"/>
          <w:color w:val="000000"/>
          <w:lang w:eastAsia="en-AU"/>
        </w:rPr>
      </w:pPr>
      <w:r w:rsidRPr="000E0086">
        <w:rPr>
          <w:rFonts w:ascii="Courier New" w:hAnsi="Courier New" w:cs="Courier New"/>
          <w:color w:val="000000"/>
          <w:lang w:eastAsia="en-AU"/>
        </w:rPr>
        <w:t xml:space="preserve"># This is my own work as defined by the University's </w:t>
      </w:r>
    </w:p>
    <w:p w14:paraId="52495EE9" w14:textId="77777777" w:rsidR="003C5C7A" w:rsidRPr="000E0086" w:rsidRDefault="003C5C7A" w:rsidP="003C5C7A">
      <w:pPr>
        <w:autoSpaceDE w:val="0"/>
        <w:autoSpaceDN w:val="0"/>
        <w:adjustRightInd w:val="0"/>
        <w:ind w:left="720"/>
        <w:rPr>
          <w:rFonts w:ascii="Courier New" w:hAnsi="Courier New" w:cs="Courier New"/>
          <w:color w:val="000000"/>
          <w:lang w:eastAsia="en-AU"/>
        </w:rPr>
      </w:pPr>
      <w:r w:rsidRPr="000E0086">
        <w:rPr>
          <w:rFonts w:ascii="Courier New" w:hAnsi="Courier New" w:cs="Courier New"/>
          <w:color w:val="000000"/>
          <w:lang w:eastAsia="en-AU"/>
        </w:rPr>
        <w:t xml:space="preserve"># Academic Misconduct policy. </w:t>
      </w:r>
    </w:p>
    <w:p w14:paraId="77B6339D" w14:textId="63CAF592" w:rsidR="006F518E" w:rsidRPr="00B11856" w:rsidRDefault="003C5C7A" w:rsidP="003C5C7A">
      <w:pPr>
        <w:pStyle w:val="Text"/>
        <w:spacing w:after="0"/>
        <w:ind w:left="720"/>
        <w:jc w:val="both"/>
        <w:rPr>
          <w:rFonts w:ascii="Courier New" w:hAnsi="Courier New" w:cs="Courier New"/>
          <w:color w:val="000000"/>
          <w:sz w:val="18"/>
          <w:szCs w:val="18"/>
          <w:lang w:eastAsia="en-AU"/>
        </w:rPr>
      </w:pPr>
      <w:r w:rsidRPr="000E0086">
        <w:rPr>
          <w:rFonts w:ascii="Courier New" w:hAnsi="Courier New" w:cs="Courier New"/>
          <w:color w:val="000000"/>
          <w:lang w:eastAsia="en-AU"/>
        </w:rPr>
        <w:t>#</w:t>
      </w:r>
    </w:p>
    <w:p w14:paraId="23E717FB" w14:textId="77777777" w:rsidR="009474AD" w:rsidRDefault="009474AD" w:rsidP="009474AD">
      <w:pPr>
        <w:pStyle w:val="Text"/>
        <w:jc w:val="both"/>
      </w:pPr>
      <w:r>
        <w:t xml:space="preserve">Assignments that do not contain these details may not be marked.  </w:t>
      </w:r>
    </w:p>
    <w:p w14:paraId="738FBB17" w14:textId="77777777" w:rsidR="009F69C4" w:rsidRDefault="009F69C4" w:rsidP="009474AD">
      <w:pPr>
        <w:pStyle w:val="Text"/>
        <w:jc w:val="both"/>
      </w:pPr>
    </w:p>
    <w:p w14:paraId="6C09696C" w14:textId="77777777" w:rsidR="009474AD" w:rsidRDefault="009474AD" w:rsidP="009474AD">
      <w:pPr>
        <w:pStyle w:val="Text"/>
        <w:jc w:val="both"/>
        <w:rPr>
          <w:color w:val="FF0000"/>
        </w:rPr>
      </w:pPr>
      <w:r w:rsidRPr="00333058">
        <w:rPr>
          <w:color w:val="FF0000"/>
        </w:rPr>
        <w:t xml:space="preserve">You must </w:t>
      </w:r>
      <w:r>
        <w:rPr>
          <w:color w:val="FF0000"/>
        </w:rPr>
        <w:t>submit</w:t>
      </w:r>
      <w:r w:rsidRPr="00333058">
        <w:rPr>
          <w:color w:val="FF0000"/>
        </w:rPr>
        <w:t xml:space="preserve"> your program </w:t>
      </w:r>
      <w:r w:rsidRPr="00333058">
        <w:rPr>
          <w:b/>
          <w:color w:val="FF0000"/>
        </w:rPr>
        <w:t>before the online due date</w:t>
      </w:r>
      <w:r w:rsidRPr="00333058">
        <w:rPr>
          <w:color w:val="FF0000"/>
        </w:rPr>
        <w:t xml:space="preserve">.  Work that has not been correctly submitted to </w:t>
      </w:r>
      <w:proofErr w:type="spellStart"/>
      <w:r w:rsidRPr="00333058">
        <w:rPr>
          <w:color w:val="FF0000"/>
        </w:rPr>
        <w:t>learnonline</w:t>
      </w:r>
      <w:proofErr w:type="spellEnd"/>
      <w:r w:rsidRPr="00333058">
        <w:rPr>
          <w:color w:val="FF0000"/>
        </w:rPr>
        <w:t xml:space="preserve"> will not be marked.</w:t>
      </w:r>
    </w:p>
    <w:p w14:paraId="401E4F0B" w14:textId="77777777" w:rsidR="006F518E" w:rsidRPr="00333058" w:rsidRDefault="006F518E" w:rsidP="009474AD">
      <w:pPr>
        <w:pStyle w:val="Text"/>
        <w:jc w:val="both"/>
        <w:rPr>
          <w:color w:val="FF0000"/>
        </w:rPr>
      </w:pPr>
    </w:p>
    <w:p w14:paraId="65CB27BE" w14:textId="77777777" w:rsidR="009474AD" w:rsidRDefault="009474AD" w:rsidP="009474AD">
      <w:pPr>
        <w:pStyle w:val="Text"/>
        <w:jc w:val="both"/>
      </w:pPr>
      <w:r w:rsidRPr="00024244">
        <w:rPr>
          <w:b/>
        </w:rPr>
        <w:t>It is expected that students will make copies of all assignments and be able to provide these if required.</w:t>
      </w:r>
    </w:p>
    <w:p w14:paraId="3DC0A08E" w14:textId="77777777" w:rsidR="009B73E4" w:rsidRDefault="00225843" w:rsidP="009B73E4">
      <w:pPr>
        <w:pStyle w:val="Text"/>
      </w:pPr>
      <w:r>
        <w:br w:type="page"/>
      </w:r>
    </w:p>
    <w:p w14:paraId="21DC3D15" w14:textId="77777777" w:rsidR="0030139A" w:rsidRDefault="00514D95" w:rsidP="0030139A">
      <w:pPr>
        <w:pStyle w:val="Sectionheading"/>
      </w:pPr>
      <w:r>
        <w:lastRenderedPageBreak/>
        <w:t>Extensions and Late Submissions</w:t>
      </w:r>
    </w:p>
    <w:p w14:paraId="19200BC6" w14:textId="77777777" w:rsidR="001D252B" w:rsidRPr="00F60D4A" w:rsidRDefault="001D252B" w:rsidP="001D252B">
      <w:pPr>
        <w:pStyle w:val="text0"/>
        <w:jc w:val="both"/>
      </w:pPr>
      <w:r w:rsidRPr="00F60D4A">
        <w:t xml:space="preserve">There will be </w:t>
      </w:r>
      <w:r w:rsidRPr="00574B38">
        <w:rPr>
          <w:b/>
        </w:rPr>
        <w:t>no</w:t>
      </w:r>
      <w:r w:rsidRPr="00F60D4A">
        <w:t xml:space="preserve"> extensions/late submissions for this course without one of the following exceptions:</w:t>
      </w:r>
    </w:p>
    <w:p w14:paraId="7D7066CB" w14:textId="77777777" w:rsidR="001D252B" w:rsidRPr="00F60D4A" w:rsidRDefault="001D252B" w:rsidP="001D252B">
      <w:pPr>
        <w:pStyle w:val="text0"/>
        <w:numPr>
          <w:ilvl w:val="0"/>
          <w:numId w:val="24"/>
        </w:numPr>
        <w:jc w:val="both"/>
      </w:pPr>
      <w:r w:rsidRPr="00F60D4A">
        <w:t xml:space="preserve">A medical certificate is provided that has the timing and duration of the illness and an opinion on how much the student’s ability to perform has been compromised by the illness. </w:t>
      </w:r>
      <w:r w:rsidRPr="00F60D4A">
        <w:rPr>
          <w:b/>
          <w:u w:val="single"/>
        </w:rPr>
        <w:t>Please note</w:t>
      </w:r>
      <w:r w:rsidRPr="00F60D4A">
        <w:t xml:space="preserve"> if this information is not provided the medical certificate WILL NOT BE ACCEPTED.</w:t>
      </w:r>
      <w:r>
        <w:t xml:space="preserve">  Late assessment items will not be accepted unless a medical certificate is presented to the Course Coordinator.  The certificate must be produced as soon as possible and must cover the dates during which the assessment was to be attempted.  In the case where you have a valid medical certificate, the due date will be extended by the number of days stated on the certificate up to five working days.</w:t>
      </w:r>
    </w:p>
    <w:p w14:paraId="5C247EF8" w14:textId="77777777" w:rsidR="001D252B" w:rsidRPr="00F60D4A" w:rsidRDefault="001D252B" w:rsidP="001D252B">
      <w:pPr>
        <w:pStyle w:val="text0"/>
        <w:numPr>
          <w:ilvl w:val="0"/>
          <w:numId w:val="24"/>
        </w:numPr>
        <w:jc w:val="both"/>
        <w:rPr>
          <w:rFonts w:eastAsia="Arial"/>
          <w:sz w:val="14"/>
          <w:szCs w:val="14"/>
        </w:rPr>
      </w:pPr>
      <w:r w:rsidRPr="00F60D4A">
        <w:t xml:space="preserve">A Learning and Teaching Unit councillor contacts the Course Coordinator on your behalf requesting an extension.  Normally you </w:t>
      </w:r>
      <w:proofErr w:type="gramStart"/>
      <w:r w:rsidRPr="00F60D4A">
        <w:t>would</w:t>
      </w:r>
      <w:proofErr w:type="gramEnd"/>
      <w:r w:rsidRPr="00F60D4A">
        <w:t xml:space="preserve"> use this if you have events outside your control adversely affecting your course work</w:t>
      </w:r>
      <w:r w:rsidRPr="00F60D4A">
        <w:rPr>
          <w:rFonts w:eastAsia="Arial"/>
          <w:sz w:val="14"/>
          <w:szCs w:val="14"/>
        </w:rPr>
        <w:t>.</w:t>
      </w:r>
    </w:p>
    <w:p w14:paraId="7F27C86E" w14:textId="77777777" w:rsidR="001D252B" w:rsidRPr="00F60D4A" w:rsidRDefault="001D252B" w:rsidP="001D252B">
      <w:pPr>
        <w:pStyle w:val="text0"/>
        <w:numPr>
          <w:ilvl w:val="0"/>
          <w:numId w:val="24"/>
        </w:numPr>
        <w:jc w:val="both"/>
        <w:rPr>
          <w:rFonts w:eastAsia="Arial"/>
          <w:sz w:val="14"/>
          <w:szCs w:val="14"/>
        </w:rPr>
      </w:pPr>
      <w:r>
        <w:t xml:space="preserve">Unexpected work commitments. </w:t>
      </w:r>
      <w:r w:rsidRPr="00F60D4A">
        <w:t xml:space="preserve"> In this case, you will need to attach a letter from your </w:t>
      </w:r>
      <w:r>
        <w:t xml:space="preserve">work </w:t>
      </w:r>
      <w:r w:rsidRPr="00F60D4A">
        <w:t>supervisor with your application stating the impact on your ability to complete your assessment.</w:t>
      </w:r>
    </w:p>
    <w:p w14:paraId="34412A15" w14:textId="77777777" w:rsidR="001D252B" w:rsidRDefault="001D252B" w:rsidP="001D252B">
      <w:pPr>
        <w:pStyle w:val="text0"/>
        <w:numPr>
          <w:ilvl w:val="0"/>
          <w:numId w:val="24"/>
        </w:numPr>
        <w:jc w:val="both"/>
      </w:pPr>
      <w:r w:rsidRPr="00F60D4A">
        <w:t>Military obligations with proof.</w:t>
      </w:r>
    </w:p>
    <w:p w14:paraId="42F846DD" w14:textId="77777777" w:rsidR="001D252B" w:rsidRDefault="001D252B" w:rsidP="001D252B">
      <w:pPr>
        <w:pStyle w:val="text0"/>
        <w:jc w:val="both"/>
      </w:pPr>
      <w:r>
        <w:t xml:space="preserve">Applications for extensions must be lodged </w:t>
      </w:r>
      <w:r w:rsidR="00661638">
        <w:t xml:space="preserve">via </w:t>
      </w:r>
      <w:proofErr w:type="spellStart"/>
      <w:r w:rsidR="00661638">
        <w:t>learnonline</w:t>
      </w:r>
      <w:proofErr w:type="spellEnd"/>
      <w:r>
        <w:t xml:space="preserve"> before the due date of the assignment.</w:t>
      </w:r>
    </w:p>
    <w:p w14:paraId="49C360F4" w14:textId="77777777" w:rsidR="00551589" w:rsidRPr="00F60D4A" w:rsidRDefault="00551589" w:rsidP="001D252B">
      <w:pPr>
        <w:pStyle w:val="text0"/>
        <w:jc w:val="both"/>
      </w:pPr>
    </w:p>
    <w:p w14:paraId="37959C3C" w14:textId="4CA70E1B" w:rsidR="00C932B9" w:rsidRPr="003C5C7A" w:rsidRDefault="001D252B" w:rsidP="003C5C7A">
      <w:pPr>
        <w:pStyle w:val="Text"/>
        <w:jc w:val="both"/>
        <w:rPr>
          <w:u w:val="single"/>
        </w:rPr>
      </w:pPr>
      <w:r w:rsidRPr="00F60D4A">
        <w:rPr>
          <w:u w:val="single"/>
        </w:rPr>
        <w:t>Note:</w:t>
      </w:r>
      <w:r>
        <w:rPr>
          <w:u w:val="single"/>
        </w:rPr>
        <w:t xml:space="preserve"> </w:t>
      </w:r>
      <w:r w:rsidRPr="00F60D4A">
        <w:rPr>
          <w:u w:val="single"/>
        </w:rPr>
        <w:t xml:space="preserve"> Equipment failure, loss of data, ‘Heavy work commitments’ or late starting of the course are not sufficient grounds for an extension.</w:t>
      </w:r>
    </w:p>
    <w:p w14:paraId="0197825E" w14:textId="77777777" w:rsidR="0030139A" w:rsidRDefault="0030139A" w:rsidP="0030139A">
      <w:pPr>
        <w:pStyle w:val="Text"/>
      </w:pPr>
    </w:p>
    <w:p w14:paraId="2C70F816" w14:textId="77777777" w:rsidR="0055134D" w:rsidRDefault="00514D95" w:rsidP="0055134D">
      <w:pPr>
        <w:pStyle w:val="Sectionheading"/>
      </w:pPr>
      <w:r>
        <w:t>Academic Misconduct</w:t>
      </w:r>
    </w:p>
    <w:p w14:paraId="04EA36B8" w14:textId="77777777" w:rsidR="00514D95" w:rsidRPr="005F75A1" w:rsidRDefault="00514D95" w:rsidP="00514D95">
      <w:pPr>
        <w:pStyle w:val="Heading3"/>
        <w:rPr>
          <w:smallCaps/>
          <w:sz w:val="26"/>
        </w:rPr>
      </w:pPr>
      <w:r w:rsidRPr="005F75A1">
        <w:rPr>
          <w:smallCaps/>
          <w:sz w:val="26"/>
        </w:rPr>
        <w:t>Academic Misconduct</w:t>
      </w:r>
    </w:p>
    <w:p w14:paraId="2841DDD7" w14:textId="77777777" w:rsidR="00514D95" w:rsidRDefault="00514D95" w:rsidP="00514D95">
      <w:pPr>
        <w:pStyle w:val="Text"/>
        <w:jc w:val="both"/>
      </w:pPr>
      <w:r>
        <w:t xml:space="preserve">Students are reminded that they should be aware of the academic misconduct guidelines available from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South Australia</w:t>
          </w:r>
        </w:smartTag>
      </w:smartTag>
      <w:r>
        <w:t xml:space="preserve"> website.</w:t>
      </w:r>
    </w:p>
    <w:p w14:paraId="01E84AA7" w14:textId="77777777" w:rsidR="007B1253" w:rsidRDefault="00514D95" w:rsidP="007B1253">
      <w:pPr>
        <w:pStyle w:val="Text"/>
        <w:spacing w:after="0"/>
        <w:jc w:val="both"/>
      </w:pPr>
      <w:r>
        <w:t xml:space="preserve">Deliberate academic misconduct such as plagiarism is subject to penalties.  Information about Academic integrity can be found in Section 9 of the </w:t>
      </w:r>
      <w:r>
        <w:rPr>
          <w:i/>
        </w:rPr>
        <w:t xml:space="preserve">Assessment policies and procedures manual </w:t>
      </w:r>
      <w:r>
        <w:t>at:</w:t>
      </w:r>
    </w:p>
    <w:p w14:paraId="478493B7" w14:textId="77777777" w:rsidR="00514D95" w:rsidRDefault="00F82D63" w:rsidP="00514D95">
      <w:pPr>
        <w:pStyle w:val="Text"/>
        <w:jc w:val="both"/>
      </w:pPr>
      <w:hyperlink r:id="rId17" w:history="1">
        <w:r w:rsidR="00514D95" w:rsidRPr="00F02467">
          <w:rPr>
            <w:rStyle w:val="Hyperlink"/>
          </w:rPr>
          <w:t>http://www.unisa.edu.au/policies/manual/</w:t>
        </w:r>
      </w:hyperlink>
      <w:r w:rsidR="00514D95">
        <w:t xml:space="preserve"> </w:t>
      </w:r>
    </w:p>
    <w:p w14:paraId="4423A7AA" w14:textId="77777777" w:rsidR="00662266" w:rsidRDefault="00C932B9" w:rsidP="00422F3F">
      <w:pPr>
        <w:pStyle w:val="Text"/>
        <w:spacing w:after="0"/>
      </w:pPr>
      <w:r>
        <w:br w:type="page"/>
      </w:r>
    </w:p>
    <w:p w14:paraId="26E40531" w14:textId="77777777" w:rsidR="00CF0DC3" w:rsidRDefault="00514D95" w:rsidP="0004594E">
      <w:pPr>
        <w:pStyle w:val="Sectionheading"/>
        <w:spacing w:after="0"/>
      </w:pPr>
      <w:r>
        <w:lastRenderedPageBreak/>
        <w:t>Marking Criteria</w:t>
      </w:r>
    </w:p>
    <w:p w14:paraId="14A7F9E0" w14:textId="77777777" w:rsidR="000033DD" w:rsidRDefault="000033DD" w:rsidP="00E30DA8">
      <w:pPr>
        <w:pStyle w:val="Text"/>
        <w:jc w:val="center"/>
        <w:rPr>
          <w:i/>
        </w:rPr>
      </w:pPr>
    </w:p>
    <w:p w14:paraId="0B29CE62" w14:textId="77777777" w:rsidR="00252847" w:rsidRDefault="007C5AEE" w:rsidP="00E30DA8">
      <w:pPr>
        <w:pStyle w:val="Text"/>
        <w:jc w:val="center"/>
        <w:rPr>
          <w:i/>
        </w:rPr>
      </w:pPr>
      <w:r>
        <w:rPr>
          <w:i/>
        </w:rPr>
        <w:t>See separate feedback form.</w:t>
      </w:r>
    </w:p>
    <w:p w14:paraId="5DDF4E6E" w14:textId="77777777" w:rsidR="000033DD" w:rsidRDefault="000033DD" w:rsidP="00E30DA8">
      <w:pPr>
        <w:pStyle w:val="Text"/>
        <w:jc w:val="center"/>
        <w:rPr>
          <w:i/>
        </w:rPr>
      </w:pPr>
    </w:p>
    <w:p w14:paraId="5AD0C114" w14:textId="77777777" w:rsidR="00514D95" w:rsidRPr="00667AC2" w:rsidRDefault="00CA0B27" w:rsidP="00847464">
      <w:pPr>
        <w:pStyle w:val="Text"/>
        <w:spacing w:after="0"/>
        <w:jc w:val="both"/>
        <w:rPr>
          <w:i/>
        </w:rPr>
      </w:pPr>
      <w:r>
        <w:rPr>
          <w:i/>
        </w:rPr>
        <w:t>Other p</w:t>
      </w:r>
      <w:r w:rsidR="00514D95">
        <w:rPr>
          <w:i/>
        </w:rPr>
        <w:t>ossible d</w:t>
      </w:r>
      <w:r w:rsidR="00514D95" w:rsidRPr="00667AC2">
        <w:rPr>
          <w:i/>
        </w:rPr>
        <w:t>eductions:</w:t>
      </w:r>
    </w:p>
    <w:p w14:paraId="158C046B" w14:textId="77777777" w:rsidR="00514D95" w:rsidRDefault="00D37F16" w:rsidP="00847464">
      <w:pPr>
        <w:pStyle w:val="Text"/>
        <w:numPr>
          <w:ilvl w:val="0"/>
          <w:numId w:val="5"/>
        </w:numPr>
        <w:tabs>
          <w:tab w:val="left" w:pos="720"/>
          <w:tab w:val="left" w:pos="1440"/>
        </w:tabs>
        <w:spacing w:after="0"/>
        <w:ind w:left="3060" w:hanging="2700"/>
        <w:jc w:val="both"/>
      </w:pPr>
      <w:r>
        <w:rPr>
          <w:i/>
        </w:rPr>
        <w:t>Programming style</w:t>
      </w:r>
      <w:r w:rsidR="00514D95" w:rsidRPr="00ED0E07">
        <w:rPr>
          <w:i/>
        </w:rPr>
        <w:t>:</w:t>
      </w:r>
      <w:r w:rsidR="00514D95">
        <w:tab/>
        <w:t>Things to watch for are poor or n</w:t>
      </w:r>
      <w:r w:rsidR="00CD4911">
        <w:t>o commenting, poor variable names</w:t>
      </w:r>
      <w:r w:rsidR="001856CE">
        <w:t xml:space="preserve">, etc.  </w:t>
      </w:r>
    </w:p>
    <w:p w14:paraId="379242C8" w14:textId="77777777" w:rsidR="00514D95" w:rsidRDefault="00514D95" w:rsidP="00847464">
      <w:pPr>
        <w:pStyle w:val="Text"/>
        <w:numPr>
          <w:ilvl w:val="0"/>
          <w:numId w:val="5"/>
        </w:numPr>
        <w:tabs>
          <w:tab w:val="left" w:pos="720"/>
          <w:tab w:val="left" w:pos="1440"/>
        </w:tabs>
        <w:spacing w:after="0"/>
        <w:ind w:left="3060" w:hanging="2700"/>
        <w:jc w:val="both"/>
      </w:pPr>
      <w:r w:rsidRPr="00ED0E07">
        <w:rPr>
          <w:i/>
        </w:rPr>
        <w:t>Submitted incorrectly:</w:t>
      </w:r>
      <w:r w:rsidRPr="00ED0E07">
        <w:rPr>
          <w:i/>
        </w:rPr>
        <w:tab/>
      </w:r>
      <w:r w:rsidR="00AC66B4">
        <w:t>-10</w:t>
      </w:r>
      <w:r w:rsidRPr="003D4EE0">
        <w:t xml:space="preserve"> marks if assignment is submitted incorrectly (i.e. not </w:t>
      </w:r>
      <w:r>
        <w:t>adhering</w:t>
      </w:r>
      <w:r w:rsidRPr="003D4EE0">
        <w:t xml:space="preserve"> to </w:t>
      </w:r>
      <w:r>
        <w:t xml:space="preserve">the </w:t>
      </w:r>
      <w:r w:rsidRPr="003D4EE0">
        <w:t>specs).</w:t>
      </w:r>
    </w:p>
    <w:p w14:paraId="0118B832" w14:textId="77777777" w:rsidR="00F07AA8" w:rsidRPr="004A0F86" w:rsidRDefault="004C7EBC" w:rsidP="00D63EF4">
      <w:pPr>
        <w:pStyle w:val="Text"/>
        <w:spacing w:after="0"/>
        <w:rPr>
          <w:sz w:val="16"/>
          <w:szCs w:val="16"/>
        </w:rPr>
      </w:pPr>
      <w:r>
        <w:br w:type="page"/>
      </w:r>
    </w:p>
    <w:p w14:paraId="2C5EF8DB" w14:textId="77777777" w:rsidR="00F07AA8" w:rsidRPr="00F07AA8" w:rsidRDefault="00F07AA8" w:rsidP="00F07AA8">
      <w:pPr>
        <w:pStyle w:val="Sectionheading"/>
        <w:spacing w:after="0"/>
        <w:rPr>
          <w:i/>
        </w:rPr>
      </w:pPr>
      <w:r>
        <w:lastRenderedPageBreak/>
        <w:t>Sample Output – Part I</w:t>
      </w:r>
      <w:r w:rsidRPr="00F07AA8">
        <w:t>I</w:t>
      </w:r>
    </w:p>
    <w:p w14:paraId="527DC738" w14:textId="77777777" w:rsidR="00F07AA8" w:rsidRDefault="00F07AA8" w:rsidP="00F07AA8">
      <w:pPr>
        <w:rPr>
          <w:rFonts w:ascii="Arial Narrow" w:hAnsi="Arial Narrow" w:cs="Courier New"/>
          <w:b/>
          <w:szCs w:val="20"/>
        </w:rPr>
      </w:pPr>
    </w:p>
    <w:p w14:paraId="3E5096A2" w14:textId="77777777" w:rsidR="00470A8D" w:rsidRDefault="00470A8D" w:rsidP="00470A8D">
      <w:pPr>
        <w:rPr>
          <w:rFonts w:ascii="Arial Narrow" w:hAnsi="Arial Narrow" w:cs="Courier New"/>
          <w:b/>
          <w:szCs w:val="20"/>
        </w:rPr>
      </w:pPr>
    </w:p>
    <w:p w14:paraId="5C4A7F7E" w14:textId="77777777" w:rsidR="003C5C7A" w:rsidRPr="00066C79" w:rsidRDefault="003C5C7A" w:rsidP="003C5C7A">
      <w:pPr>
        <w:rPr>
          <w:rFonts w:ascii="Arial Narrow" w:hAnsi="Arial Narrow" w:cs="Courier New"/>
          <w:b/>
          <w:szCs w:val="20"/>
        </w:rPr>
      </w:pPr>
      <w:r w:rsidRPr="00066C79">
        <w:rPr>
          <w:rFonts w:ascii="Arial Narrow" w:hAnsi="Arial Narrow" w:cs="Courier New"/>
          <w:b/>
          <w:szCs w:val="20"/>
        </w:rPr>
        <w:t>Sample output</w:t>
      </w:r>
      <w:r>
        <w:rPr>
          <w:rFonts w:ascii="Arial Narrow" w:hAnsi="Arial Narrow" w:cs="Courier New"/>
          <w:b/>
          <w:szCs w:val="20"/>
        </w:rPr>
        <w:t xml:space="preserve"> 1</w:t>
      </w:r>
      <w:r w:rsidRPr="00066C79">
        <w:rPr>
          <w:rFonts w:ascii="Arial Narrow" w:hAnsi="Arial Narrow" w:cs="Courier New"/>
          <w:b/>
          <w:szCs w:val="20"/>
        </w:rPr>
        <w:t>:</w:t>
      </w:r>
    </w:p>
    <w:p w14:paraId="3109F41E"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File     : wayby001_</w:t>
      </w:r>
      <w:r>
        <w:rPr>
          <w:rFonts w:ascii="Courier New" w:hAnsi="Courier New" w:cs="Courier New"/>
          <w:sz w:val="16"/>
          <w:szCs w:val="16"/>
        </w:rPr>
        <w:t>encryptor</w:t>
      </w:r>
      <w:r w:rsidRPr="00025CF9">
        <w:rPr>
          <w:rFonts w:ascii="Courier New" w:hAnsi="Courier New" w:cs="Courier New"/>
          <w:sz w:val="16"/>
          <w:szCs w:val="16"/>
        </w:rPr>
        <w:t>.</w:t>
      </w:r>
      <w:r>
        <w:rPr>
          <w:rFonts w:ascii="Courier New" w:hAnsi="Courier New" w:cs="Courier New"/>
          <w:sz w:val="16"/>
          <w:szCs w:val="16"/>
        </w:rPr>
        <w:t>py</w:t>
      </w:r>
    </w:p>
    <w:p w14:paraId="65E6F997"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Author   : Batman</w:t>
      </w:r>
    </w:p>
    <w:p w14:paraId="6901F5C3"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Stud ID  : 0123456X</w:t>
      </w:r>
    </w:p>
    <w:p w14:paraId="0B3E26DD"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Email ID : wayby001</w:t>
      </w:r>
    </w:p>
    <w:p w14:paraId="6A65AAC6" w14:textId="77777777" w:rsidR="003C5C7A" w:rsidRDefault="003C5C7A" w:rsidP="003C5C7A">
      <w:pPr>
        <w:pStyle w:val="Text"/>
        <w:spacing w:after="0" w:line="240" w:lineRule="auto"/>
        <w:rPr>
          <w:rFonts w:ascii="Courier New" w:hAnsi="Courier New" w:cs="Courier New"/>
          <w:sz w:val="16"/>
          <w:szCs w:val="16"/>
        </w:rPr>
      </w:pPr>
      <w:r>
        <w:rPr>
          <w:rFonts w:ascii="Courier New" w:hAnsi="Courier New" w:cs="Courier New"/>
          <w:sz w:val="16"/>
          <w:szCs w:val="16"/>
        </w:rPr>
        <w:t xml:space="preserve">Description: Programming Assignment 2 - </w:t>
      </w:r>
      <w:r w:rsidRPr="00316F6D">
        <w:rPr>
          <w:rFonts w:ascii="Courier New" w:hAnsi="Courier New" w:cs="Courier New"/>
          <w:sz w:val="16"/>
          <w:szCs w:val="16"/>
        </w:rPr>
        <w:t>Caesar Cipher</w:t>
      </w:r>
    </w:p>
    <w:p w14:paraId="59555A80"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This is my own work as defined by the University's Academic Misconduct Policy.</w:t>
      </w:r>
    </w:p>
    <w:p w14:paraId="3A7DC1E8" w14:textId="77777777" w:rsidR="003C5C7A" w:rsidRDefault="003C5C7A" w:rsidP="003C5C7A">
      <w:pPr>
        <w:rPr>
          <w:rFonts w:ascii="Courier New" w:hAnsi="Courier New" w:cs="Courier New"/>
          <w:sz w:val="16"/>
          <w:szCs w:val="16"/>
        </w:rPr>
      </w:pPr>
    </w:p>
    <w:p w14:paraId="0584C03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Menu ***</w:t>
      </w:r>
    </w:p>
    <w:p w14:paraId="50CEDD24" w14:textId="77777777" w:rsidR="003C5C7A" w:rsidRPr="00DA56AA" w:rsidRDefault="003C5C7A" w:rsidP="003C5C7A">
      <w:pPr>
        <w:rPr>
          <w:rFonts w:ascii="Courier New" w:hAnsi="Courier New" w:cs="Courier New"/>
          <w:sz w:val="16"/>
          <w:szCs w:val="16"/>
        </w:rPr>
      </w:pPr>
    </w:p>
    <w:p w14:paraId="2B067BC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1. Encrypt string</w:t>
      </w:r>
    </w:p>
    <w:p w14:paraId="32C768FF"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2. Decrypt string</w:t>
      </w:r>
    </w:p>
    <w:p w14:paraId="2713C11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3. Brute force decryption</w:t>
      </w:r>
    </w:p>
    <w:p w14:paraId="3BE3BA5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4. Quit</w:t>
      </w:r>
    </w:p>
    <w:p w14:paraId="2A7088C7" w14:textId="77777777" w:rsidR="003C5C7A" w:rsidRPr="00DA56AA" w:rsidRDefault="003C5C7A" w:rsidP="003C5C7A">
      <w:pPr>
        <w:rPr>
          <w:rFonts w:ascii="Courier New" w:hAnsi="Courier New" w:cs="Courier New"/>
          <w:sz w:val="16"/>
          <w:szCs w:val="16"/>
        </w:rPr>
      </w:pPr>
    </w:p>
    <w:p w14:paraId="3A3C06B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What would you like to do [1,2,3,4]? 1</w:t>
      </w:r>
    </w:p>
    <w:p w14:paraId="2BDAA52D" w14:textId="77777777" w:rsidR="003C5C7A" w:rsidRPr="00DA56AA" w:rsidRDefault="003C5C7A" w:rsidP="003C5C7A">
      <w:pPr>
        <w:rPr>
          <w:rFonts w:ascii="Courier New" w:hAnsi="Courier New" w:cs="Courier New"/>
          <w:sz w:val="16"/>
          <w:szCs w:val="16"/>
        </w:rPr>
      </w:pPr>
    </w:p>
    <w:p w14:paraId="7DFF6B23"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Please enter string to encrypt: Elvis has left the building!</w:t>
      </w:r>
    </w:p>
    <w:p w14:paraId="4ABE1BF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Please enter offset value (1 to 94): 3</w:t>
      </w:r>
    </w:p>
    <w:p w14:paraId="7A43D57A" w14:textId="77777777" w:rsidR="003C5C7A" w:rsidRPr="00DA56AA" w:rsidRDefault="003C5C7A" w:rsidP="003C5C7A">
      <w:pPr>
        <w:rPr>
          <w:rFonts w:ascii="Courier New" w:hAnsi="Courier New" w:cs="Courier New"/>
          <w:sz w:val="16"/>
          <w:szCs w:val="16"/>
        </w:rPr>
      </w:pPr>
    </w:p>
    <w:p w14:paraId="1761A81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Encrypted string:</w:t>
      </w:r>
    </w:p>
    <w:p w14:paraId="187AADD0" w14:textId="77777777" w:rsidR="003C5C7A" w:rsidRPr="00DA56AA" w:rsidRDefault="003C5C7A" w:rsidP="003C5C7A">
      <w:pPr>
        <w:rPr>
          <w:rFonts w:ascii="Courier New" w:hAnsi="Courier New" w:cs="Courier New"/>
          <w:sz w:val="16"/>
          <w:szCs w:val="16"/>
        </w:rPr>
      </w:pPr>
      <w:proofErr w:type="spellStart"/>
      <w:r w:rsidRPr="00DA56AA">
        <w:rPr>
          <w:rFonts w:ascii="Courier New" w:hAnsi="Courier New" w:cs="Courier New"/>
          <w:sz w:val="16"/>
          <w:szCs w:val="16"/>
        </w:rPr>
        <w:t>Hoylv#kdv#ohiw#wkh#exloglqj</w:t>
      </w:r>
      <w:proofErr w:type="spellEnd"/>
      <w:r w:rsidRPr="00DA56AA">
        <w:rPr>
          <w:rFonts w:ascii="Courier New" w:hAnsi="Courier New" w:cs="Courier New"/>
          <w:sz w:val="16"/>
          <w:szCs w:val="16"/>
        </w:rPr>
        <w:t>$</w:t>
      </w:r>
    </w:p>
    <w:p w14:paraId="356AB92A" w14:textId="77777777" w:rsidR="003C5C7A" w:rsidRPr="00DA56AA" w:rsidRDefault="003C5C7A" w:rsidP="003C5C7A">
      <w:pPr>
        <w:rPr>
          <w:rFonts w:ascii="Courier New" w:hAnsi="Courier New" w:cs="Courier New"/>
          <w:sz w:val="16"/>
          <w:szCs w:val="16"/>
        </w:rPr>
      </w:pPr>
    </w:p>
    <w:p w14:paraId="5A4E475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Menu ***</w:t>
      </w:r>
    </w:p>
    <w:p w14:paraId="0814A317" w14:textId="77777777" w:rsidR="003C5C7A" w:rsidRPr="00DA56AA" w:rsidRDefault="003C5C7A" w:rsidP="003C5C7A">
      <w:pPr>
        <w:rPr>
          <w:rFonts w:ascii="Courier New" w:hAnsi="Courier New" w:cs="Courier New"/>
          <w:sz w:val="16"/>
          <w:szCs w:val="16"/>
        </w:rPr>
      </w:pPr>
    </w:p>
    <w:p w14:paraId="1AC156D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1. Encrypt string</w:t>
      </w:r>
    </w:p>
    <w:p w14:paraId="062D336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2. Decrypt string</w:t>
      </w:r>
    </w:p>
    <w:p w14:paraId="0F1999D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3. Brute force decryption</w:t>
      </w:r>
    </w:p>
    <w:p w14:paraId="64306389"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4. Quit</w:t>
      </w:r>
    </w:p>
    <w:p w14:paraId="2F677E13" w14:textId="77777777" w:rsidR="003C5C7A" w:rsidRPr="00DA56AA" w:rsidRDefault="003C5C7A" w:rsidP="003C5C7A">
      <w:pPr>
        <w:rPr>
          <w:rFonts w:ascii="Courier New" w:hAnsi="Courier New" w:cs="Courier New"/>
          <w:sz w:val="16"/>
          <w:szCs w:val="16"/>
        </w:rPr>
      </w:pPr>
    </w:p>
    <w:p w14:paraId="305C69AF"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What would you like to do [1,2,3,4]? 2</w:t>
      </w:r>
    </w:p>
    <w:p w14:paraId="644F1CB0" w14:textId="77777777" w:rsidR="003C5C7A" w:rsidRPr="00DA56AA" w:rsidRDefault="003C5C7A" w:rsidP="003C5C7A">
      <w:pPr>
        <w:rPr>
          <w:rFonts w:ascii="Courier New" w:hAnsi="Courier New" w:cs="Courier New"/>
          <w:sz w:val="16"/>
          <w:szCs w:val="16"/>
        </w:rPr>
      </w:pPr>
    </w:p>
    <w:p w14:paraId="4A0C7C0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Please enter string to decrypt: </w:t>
      </w:r>
      <w:proofErr w:type="spellStart"/>
      <w:r w:rsidRPr="00DA56AA">
        <w:rPr>
          <w:rFonts w:ascii="Courier New" w:hAnsi="Courier New" w:cs="Courier New"/>
          <w:sz w:val="16"/>
          <w:szCs w:val="16"/>
        </w:rPr>
        <w:t>Hoylv#kdv#ohiw#wkh#exloglqj</w:t>
      </w:r>
      <w:proofErr w:type="spellEnd"/>
      <w:r w:rsidRPr="00DA56AA">
        <w:rPr>
          <w:rFonts w:ascii="Courier New" w:hAnsi="Courier New" w:cs="Courier New"/>
          <w:sz w:val="16"/>
          <w:szCs w:val="16"/>
        </w:rPr>
        <w:t>$</w:t>
      </w:r>
    </w:p>
    <w:p w14:paraId="5BFF0E8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Please enter offset value (1 to 94): 3</w:t>
      </w:r>
    </w:p>
    <w:p w14:paraId="62DE3AA5" w14:textId="77777777" w:rsidR="003C5C7A" w:rsidRPr="00DA56AA" w:rsidRDefault="003C5C7A" w:rsidP="003C5C7A">
      <w:pPr>
        <w:rPr>
          <w:rFonts w:ascii="Courier New" w:hAnsi="Courier New" w:cs="Courier New"/>
          <w:sz w:val="16"/>
          <w:szCs w:val="16"/>
        </w:rPr>
      </w:pPr>
    </w:p>
    <w:p w14:paraId="027CBCB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Decrypted string:</w:t>
      </w:r>
    </w:p>
    <w:p w14:paraId="066053C2"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Elvis has left the building!</w:t>
      </w:r>
    </w:p>
    <w:p w14:paraId="3879F173" w14:textId="77777777" w:rsidR="003C5C7A" w:rsidRPr="00DA56AA" w:rsidRDefault="003C5C7A" w:rsidP="003C5C7A">
      <w:pPr>
        <w:rPr>
          <w:rFonts w:ascii="Courier New" w:hAnsi="Courier New" w:cs="Courier New"/>
          <w:sz w:val="16"/>
          <w:szCs w:val="16"/>
        </w:rPr>
      </w:pPr>
    </w:p>
    <w:p w14:paraId="3930AD8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Menu ***</w:t>
      </w:r>
    </w:p>
    <w:p w14:paraId="1B7EAA2E" w14:textId="77777777" w:rsidR="003C5C7A" w:rsidRPr="00DA56AA" w:rsidRDefault="003C5C7A" w:rsidP="003C5C7A">
      <w:pPr>
        <w:rPr>
          <w:rFonts w:ascii="Courier New" w:hAnsi="Courier New" w:cs="Courier New"/>
          <w:sz w:val="16"/>
          <w:szCs w:val="16"/>
        </w:rPr>
      </w:pPr>
    </w:p>
    <w:p w14:paraId="655363C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1. Encrypt string</w:t>
      </w:r>
    </w:p>
    <w:p w14:paraId="4B27A48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2. Decrypt string</w:t>
      </w:r>
    </w:p>
    <w:p w14:paraId="4AE0BE91"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3. Brute force decryption</w:t>
      </w:r>
    </w:p>
    <w:p w14:paraId="2AFB987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4. Quit</w:t>
      </w:r>
    </w:p>
    <w:p w14:paraId="1115EF1F" w14:textId="77777777" w:rsidR="003C5C7A" w:rsidRPr="00DA56AA" w:rsidRDefault="003C5C7A" w:rsidP="003C5C7A">
      <w:pPr>
        <w:rPr>
          <w:rFonts w:ascii="Courier New" w:hAnsi="Courier New" w:cs="Courier New"/>
          <w:sz w:val="16"/>
          <w:szCs w:val="16"/>
        </w:rPr>
      </w:pPr>
    </w:p>
    <w:p w14:paraId="1183277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What would you like to do [1,2,3,4]? 3</w:t>
      </w:r>
    </w:p>
    <w:p w14:paraId="6F8DEAB3" w14:textId="77777777" w:rsidR="003C5C7A" w:rsidRPr="00DA56AA" w:rsidRDefault="003C5C7A" w:rsidP="003C5C7A">
      <w:pPr>
        <w:rPr>
          <w:rFonts w:ascii="Courier New" w:hAnsi="Courier New" w:cs="Courier New"/>
          <w:sz w:val="16"/>
          <w:szCs w:val="16"/>
        </w:rPr>
      </w:pPr>
    </w:p>
    <w:p w14:paraId="3271D98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Please enter string to decrypt: </w:t>
      </w:r>
      <w:proofErr w:type="spellStart"/>
      <w:r w:rsidRPr="00DA56AA">
        <w:rPr>
          <w:rFonts w:ascii="Courier New" w:hAnsi="Courier New" w:cs="Courier New"/>
          <w:sz w:val="16"/>
          <w:szCs w:val="16"/>
        </w:rPr>
        <w:t>Hoylv#kdv#ohiw#wkh#exloglqj</w:t>
      </w:r>
      <w:proofErr w:type="spellEnd"/>
      <w:r w:rsidRPr="00DA56AA">
        <w:rPr>
          <w:rFonts w:ascii="Courier New" w:hAnsi="Courier New" w:cs="Courier New"/>
          <w:sz w:val="16"/>
          <w:szCs w:val="16"/>
        </w:rPr>
        <w:t>$</w:t>
      </w:r>
    </w:p>
    <w:p w14:paraId="54B1E2BC" w14:textId="77777777" w:rsidR="003C5C7A" w:rsidRPr="00DA56AA" w:rsidRDefault="003C5C7A" w:rsidP="003C5C7A">
      <w:pPr>
        <w:rPr>
          <w:rFonts w:ascii="Courier New" w:hAnsi="Courier New" w:cs="Courier New"/>
          <w:sz w:val="16"/>
          <w:szCs w:val="16"/>
        </w:rPr>
      </w:pPr>
    </w:p>
    <w:p w14:paraId="47541AF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1 = Decrypted string: </w:t>
      </w:r>
      <w:proofErr w:type="spellStart"/>
      <w:r w:rsidRPr="00DA56AA">
        <w:rPr>
          <w:rFonts w:ascii="Courier New" w:hAnsi="Courier New" w:cs="Courier New"/>
          <w:sz w:val="16"/>
          <w:szCs w:val="16"/>
        </w:rPr>
        <w:t>Gnxku"jcu"nghv"vjg"dwknfkpi</w:t>
      </w:r>
      <w:proofErr w:type="spellEnd"/>
      <w:r w:rsidRPr="00DA56AA">
        <w:rPr>
          <w:rFonts w:ascii="Courier New" w:hAnsi="Courier New" w:cs="Courier New"/>
          <w:sz w:val="16"/>
          <w:szCs w:val="16"/>
        </w:rPr>
        <w:t>#</w:t>
      </w:r>
    </w:p>
    <w:p w14:paraId="009B595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2 = Decrypted string: </w:t>
      </w:r>
      <w:proofErr w:type="spellStart"/>
      <w:r w:rsidRPr="00DA56AA">
        <w:rPr>
          <w:rFonts w:ascii="Courier New" w:hAnsi="Courier New" w:cs="Courier New"/>
          <w:sz w:val="16"/>
          <w:szCs w:val="16"/>
        </w:rPr>
        <w:t>Fmwjt!ibt!mfgu!uif!cvjmejoh</w:t>
      </w:r>
      <w:proofErr w:type="spellEnd"/>
      <w:r w:rsidRPr="00DA56AA">
        <w:rPr>
          <w:rFonts w:ascii="Courier New" w:hAnsi="Courier New" w:cs="Courier New"/>
          <w:sz w:val="16"/>
          <w:szCs w:val="16"/>
        </w:rPr>
        <w:t>"</w:t>
      </w:r>
    </w:p>
    <w:p w14:paraId="62BE14E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 = Decrypted string: Elvis has left the building!</w:t>
      </w:r>
    </w:p>
    <w:p w14:paraId="3134964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4 = Decrypted string: </w:t>
      </w:r>
      <w:proofErr w:type="spellStart"/>
      <w:r w:rsidRPr="00DA56AA">
        <w:rPr>
          <w:rFonts w:ascii="Courier New" w:hAnsi="Courier New" w:cs="Courier New"/>
          <w:sz w:val="16"/>
          <w:szCs w:val="16"/>
        </w:rPr>
        <w:t>Dkuhr~g`r~kdes~sgd~athkchmf</w:t>
      </w:r>
      <w:proofErr w:type="spellEnd"/>
      <w:r w:rsidRPr="00DA56AA">
        <w:rPr>
          <w:rFonts w:ascii="Courier New" w:hAnsi="Courier New" w:cs="Courier New"/>
          <w:sz w:val="16"/>
          <w:szCs w:val="16"/>
        </w:rPr>
        <w:t xml:space="preserve"> </w:t>
      </w:r>
    </w:p>
    <w:p w14:paraId="49769F4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5 = Decrypted string: </w:t>
      </w:r>
      <w:proofErr w:type="spellStart"/>
      <w:r w:rsidRPr="00DA56AA">
        <w:rPr>
          <w:rFonts w:ascii="Courier New" w:hAnsi="Courier New" w:cs="Courier New"/>
          <w:sz w:val="16"/>
          <w:szCs w:val="16"/>
        </w:rPr>
        <w:t>Cjtgq</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f_q</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jcdr</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rfc</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sgjbgle</w:t>
      </w:r>
      <w:proofErr w:type="spellEnd"/>
      <w:r w:rsidRPr="00DA56AA">
        <w:rPr>
          <w:rFonts w:ascii="Courier New" w:hAnsi="Courier New" w:cs="Courier New"/>
          <w:sz w:val="16"/>
          <w:szCs w:val="16"/>
        </w:rPr>
        <w:t>~</w:t>
      </w:r>
    </w:p>
    <w:p w14:paraId="66C92D13"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6 = Decrypted string: </w:t>
      </w:r>
      <w:proofErr w:type="spellStart"/>
      <w:r w:rsidRPr="00DA56AA">
        <w:rPr>
          <w:rFonts w:ascii="Courier New" w:hAnsi="Courier New" w:cs="Courier New"/>
          <w:sz w:val="16"/>
          <w:szCs w:val="16"/>
        </w:rPr>
        <w:t>Bisfp|e^p|ibcq|qeb</w:t>
      </w:r>
      <w:proofErr w:type="spellEnd"/>
      <w:r w:rsidRPr="00DA56AA">
        <w:rPr>
          <w:rFonts w:ascii="Courier New" w:hAnsi="Courier New" w:cs="Courier New"/>
          <w:sz w:val="16"/>
          <w:szCs w:val="16"/>
        </w:rPr>
        <w:t>|_</w:t>
      </w:r>
      <w:proofErr w:type="spellStart"/>
      <w:r w:rsidRPr="00DA56AA">
        <w:rPr>
          <w:rFonts w:ascii="Courier New" w:hAnsi="Courier New" w:cs="Courier New"/>
          <w:sz w:val="16"/>
          <w:szCs w:val="16"/>
        </w:rPr>
        <w:t>rfiafkd</w:t>
      </w:r>
      <w:proofErr w:type="spellEnd"/>
      <w:r w:rsidRPr="00DA56AA">
        <w:rPr>
          <w:rFonts w:ascii="Courier New" w:hAnsi="Courier New" w:cs="Courier New"/>
          <w:sz w:val="16"/>
          <w:szCs w:val="16"/>
        </w:rPr>
        <w:t>}</w:t>
      </w:r>
    </w:p>
    <w:p w14:paraId="4ED31A4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7 = Decrypted string: </w:t>
      </w:r>
      <w:proofErr w:type="spellStart"/>
      <w:r w:rsidRPr="00DA56AA">
        <w:rPr>
          <w:rFonts w:ascii="Courier New" w:hAnsi="Courier New" w:cs="Courier New"/>
          <w:sz w:val="16"/>
          <w:szCs w:val="16"/>
        </w:rPr>
        <w:t>Ahreo</w:t>
      </w:r>
      <w:proofErr w:type="spellEnd"/>
      <w:r w:rsidRPr="00DA56AA">
        <w:rPr>
          <w:rFonts w:ascii="Courier New" w:hAnsi="Courier New" w:cs="Courier New"/>
          <w:sz w:val="16"/>
          <w:szCs w:val="16"/>
        </w:rPr>
        <w:t>{d]o{</w:t>
      </w:r>
      <w:proofErr w:type="spellStart"/>
      <w:r w:rsidRPr="00DA56AA">
        <w:rPr>
          <w:rFonts w:ascii="Courier New" w:hAnsi="Courier New" w:cs="Courier New"/>
          <w:sz w:val="16"/>
          <w:szCs w:val="16"/>
        </w:rPr>
        <w:t>habp</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pda</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qeh`ejc</w:t>
      </w:r>
      <w:proofErr w:type="spellEnd"/>
      <w:r w:rsidRPr="00DA56AA">
        <w:rPr>
          <w:rFonts w:ascii="Courier New" w:hAnsi="Courier New" w:cs="Courier New"/>
          <w:sz w:val="16"/>
          <w:szCs w:val="16"/>
        </w:rPr>
        <w:t>|</w:t>
      </w:r>
    </w:p>
    <w:p w14:paraId="13A3F09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8 = Decrypted string: @gqdnzc\nzg`aozoc`z]pdg_dib{</w:t>
      </w:r>
    </w:p>
    <w:p w14:paraId="135249D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9 = Decrypted string: ?</w:t>
      </w:r>
      <w:proofErr w:type="spellStart"/>
      <w:r w:rsidRPr="00DA56AA">
        <w:rPr>
          <w:rFonts w:ascii="Courier New" w:hAnsi="Courier New" w:cs="Courier New"/>
          <w:sz w:val="16"/>
          <w:szCs w:val="16"/>
        </w:rPr>
        <w:t>fpcmyb</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myf</w:t>
      </w:r>
      <w:proofErr w:type="spellEnd"/>
      <w:r w:rsidRPr="00DA56AA">
        <w:rPr>
          <w:rFonts w:ascii="Courier New" w:hAnsi="Courier New" w:cs="Courier New"/>
          <w:sz w:val="16"/>
          <w:szCs w:val="16"/>
        </w:rPr>
        <w:t>_`</w:t>
      </w:r>
      <w:proofErr w:type="spellStart"/>
      <w:r w:rsidRPr="00DA56AA">
        <w:rPr>
          <w:rFonts w:ascii="Courier New" w:hAnsi="Courier New" w:cs="Courier New"/>
          <w:sz w:val="16"/>
          <w:szCs w:val="16"/>
        </w:rPr>
        <w:t>nynb_y</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ocf^chaz</w:t>
      </w:r>
      <w:proofErr w:type="spellEnd"/>
    </w:p>
    <w:p w14:paraId="56E7ADA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10 = Decrypted string: &gt;</w:t>
      </w:r>
      <w:proofErr w:type="spellStart"/>
      <w:r w:rsidRPr="00DA56AA">
        <w:rPr>
          <w:rFonts w:ascii="Courier New" w:hAnsi="Courier New" w:cs="Courier New"/>
          <w:sz w:val="16"/>
          <w:szCs w:val="16"/>
        </w:rPr>
        <w:t>eoblxaZlxe</w:t>
      </w:r>
      <w:proofErr w:type="spellEnd"/>
      <w:r w:rsidRPr="00DA56AA">
        <w:rPr>
          <w:rFonts w:ascii="Courier New" w:hAnsi="Courier New" w:cs="Courier New"/>
          <w:sz w:val="16"/>
          <w:szCs w:val="16"/>
        </w:rPr>
        <w:t>^_</w:t>
      </w:r>
      <w:proofErr w:type="spellStart"/>
      <w:r w:rsidRPr="00DA56AA">
        <w:rPr>
          <w:rFonts w:ascii="Courier New" w:hAnsi="Courier New" w:cs="Courier New"/>
          <w:sz w:val="16"/>
          <w:szCs w:val="16"/>
        </w:rPr>
        <w:t>mxma^x</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nbe</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bg`y</w:t>
      </w:r>
      <w:proofErr w:type="spellEnd"/>
    </w:p>
    <w:p w14:paraId="10FD8C6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11 = Decrypted string: =</w:t>
      </w:r>
      <w:proofErr w:type="spellStart"/>
      <w:r w:rsidRPr="00DA56AA">
        <w:rPr>
          <w:rFonts w:ascii="Courier New" w:hAnsi="Courier New" w:cs="Courier New"/>
          <w:sz w:val="16"/>
          <w:szCs w:val="16"/>
        </w:rPr>
        <w:t>dnakw`Ykwd</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lwl</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wZmad</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af_x</w:t>
      </w:r>
      <w:proofErr w:type="spellEnd"/>
    </w:p>
    <w:p w14:paraId="6A000FC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12 = Decrypted string: &lt;</w:t>
      </w:r>
      <w:proofErr w:type="spellStart"/>
      <w:r w:rsidRPr="00DA56AA">
        <w:rPr>
          <w:rFonts w:ascii="Courier New" w:hAnsi="Courier New" w:cs="Courier New"/>
          <w:sz w:val="16"/>
          <w:szCs w:val="16"/>
        </w:rPr>
        <w:t>cm`jv_Xjvc</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kvk</w:t>
      </w:r>
      <w:proofErr w:type="spellEnd"/>
      <w:r w:rsidRPr="00DA56AA">
        <w:rPr>
          <w:rFonts w:ascii="Courier New" w:hAnsi="Courier New" w:cs="Courier New"/>
          <w:sz w:val="16"/>
          <w:szCs w:val="16"/>
        </w:rPr>
        <w:t>_\</w:t>
      </w:r>
      <w:proofErr w:type="spellStart"/>
      <w:r w:rsidRPr="00DA56AA">
        <w:rPr>
          <w:rFonts w:ascii="Courier New" w:hAnsi="Courier New" w:cs="Courier New"/>
          <w:sz w:val="16"/>
          <w:szCs w:val="16"/>
        </w:rPr>
        <w:t>vYl`c</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e^w</w:t>
      </w:r>
      <w:proofErr w:type="spellEnd"/>
    </w:p>
    <w:p w14:paraId="1F692BC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13 = Decrypted string: ;</w:t>
      </w:r>
      <w:proofErr w:type="spellStart"/>
      <w:r w:rsidRPr="00DA56AA">
        <w:rPr>
          <w:rFonts w:ascii="Courier New" w:hAnsi="Courier New" w:cs="Courier New"/>
          <w:sz w:val="16"/>
          <w:szCs w:val="16"/>
        </w:rPr>
        <w:t>bl_iu^Wiub</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juj</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uXk_bZ_d</w:t>
      </w:r>
      <w:proofErr w:type="spellEnd"/>
      <w:r w:rsidRPr="00DA56AA">
        <w:rPr>
          <w:rFonts w:ascii="Courier New" w:hAnsi="Courier New" w:cs="Courier New"/>
          <w:sz w:val="16"/>
          <w:szCs w:val="16"/>
        </w:rPr>
        <w:t>]v</w:t>
      </w:r>
    </w:p>
    <w:p w14:paraId="20C0D113"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14 = Decrypted string: :</w:t>
      </w:r>
      <w:proofErr w:type="spellStart"/>
      <w:r w:rsidRPr="00DA56AA">
        <w:rPr>
          <w:rFonts w:ascii="Courier New" w:hAnsi="Courier New" w:cs="Courier New"/>
          <w:sz w:val="16"/>
          <w:szCs w:val="16"/>
        </w:rPr>
        <w:t>ak^ht</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VhtaZ</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iti</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ZtWj^aY^c</w:t>
      </w:r>
      <w:proofErr w:type="spellEnd"/>
      <w:r w:rsidRPr="00DA56AA">
        <w:rPr>
          <w:rFonts w:ascii="Courier New" w:hAnsi="Courier New" w:cs="Courier New"/>
          <w:sz w:val="16"/>
          <w:szCs w:val="16"/>
        </w:rPr>
        <w:t>\u</w:t>
      </w:r>
    </w:p>
    <w:p w14:paraId="20219BB3"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15 = Decrypted string: 9`j]</w:t>
      </w:r>
      <w:proofErr w:type="spellStart"/>
      <w:r w:rsidRPr="00DA56AA">
        <w:rPr>
          <w:rFonts w:ascii="Courier New" w:hAnsi="Courier New" w:cs="Courier New"/>
          <w:sz w:val="16"/>
          <w:szCs w:val="16"/>
        </w:rPr>
        <w:t>gs</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Ugs`YZhsh</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YsVi</w:t>
      </w:r>
      <w:proofErr w:type="spellEnd"/>
      <w:r w:rsidRPr="00DA56AA">
        <w:rPr>
          <w:rFonts w:ascii="Courier New" w:hAnsi="Courier New" w:cs="Courier New"/>
          <w:sz w:val="16"/>
          <w:szCs w:val="16"/>
        </w:rPr>
        <w:t>]`X]b[t</w:t>
      </w:r>
    </w:p>
    <w:p w14:paraId="445ED4A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16 = Decrypted string: 8_i\</w:t>
      </w:r>
      <w:proofErr w:type="spellStart"/>
      <w:r w:rsidRPr="00DA56AA">
        <w:rPr>
          <w:rFonts w:ascii="Courier New" w:hAnsi="Courier New" w:cs="Courier New"/>
          <w:sz w:val="16"/>
          <w:szCs w:val="16"/>
        </w:rPr>
        <w:t>fr</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Tfr_XYgrg</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XrUh</w:t>
      </w:r>
      <w:proofErr w:type="spellEnd"/>
      <w:r w:rsidRPr="00DA56AA">
        <w:rPr>
          <w:rFonts w:ascii="Courier New" w:hAnsi="Courier New" w:cs="Courier New"/>
          <w:sz w:val="16"/>
          <w:szCs w:val="16"/>
        </w:rPr>
        <w:t>\_W\</w:t>
      </w:r>
      <w:proofErr w:type="spellStart"/>
      <w:r w:rsidRPr="00DA56AA">
        <w:rPr>
          <w:rFonts w:ascii="Courier New" w:hAnsi="Courier New" w:cs="Courier New"/>
          <w:sz w:val="16"/>
          <w:szCs w:val="16"/>
        </w:rPr>
        <w:t>aZs</w:t>
      </w:r>
      <w:proofErr w:type="spellEnd"/>
    </w:p>
    <w:p w14:paraId="0511E8F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17 = Decrypted string: 7^h[</w:t>
      </w:r>
      <w:proofErr w:type="spellStart"/>
      <w:r w:rsidRPr="00DA56AA">
        <w:rPr>
          <w:rFonts w:ascii="Courier New" w:hAnsi="Courier New" w:cs="Courier New"/>
          <w:sz w:val="16"/>
          <w:szCs w:val="16"/>
        </w:rPr>
        <w:t>eqZSeq^WXfqfZWqTg</w:t>
      </w:r>
      <w:proofErr w:type="spellEnd"/>
      <w:r w:rsidRPr="00DA56AA">
        <w:rPr>
          <w:rFonts w:ascii="Courier New" w:hAnsi="Courier New" w:cs="Courier New"/>
          <w:sz w:val="16"/>
          <w:szCs w:val="16"/>
        </w:rPr>
        <w:t>[^V[`</w:t>
      </w:r>
      <w:proofErr w:type="spellStart"/>
      <w:r w:rsidRPr="00DA56AA">
        <w:rPr>
          <w:rFonts w:ascii="Courier New" w:hAnsi="Courier New" w:cs="Courier New"/>
          <w:sz w:val="16"/>
          <w:szCs w:val="16"/>
        </w:rPr>
        <w:t>Yr</w:t>
      </w:r>
      <w:proofErr w:type="spellEnd"/>
    </w:p>
    <w:p w14:paraId="1B22DF5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18 = Decrypted string: 6]</w:t>
      </w:r>
      <w:proofErr w:type="spellStart"/>
      <w:r w:rsidRPr="00DA56AA">
        <w:rPr>
          <w:rFonts w:ascii="Courier New" w:hAnsi="Courier New" w:cs="Courier New"/>
          <w:sz w:val="16"/>
          <w:szCs w:val="16"/>
        </w:rPr>
        <w:t>gZdpYRdp</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VWepeYVpSfZ</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UZ_Xq</w:t>
      </w:r>
      <w:proofErr w:type="spellEnd"/>
    </w:p>
    <w:p w14:paraId="23DFBCE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19 = Decrypted string: 5\</w:t>
      </w:r>
      <w:proofErr w:type="spellStart"/>
      <w:r w:rsidRPr="00DA56AA">
        <w:rPr>
          <w:rFonts w:ascii="Courier New" w:hAnsi="Courier New" w:cs="Courier New"/>
          <w:sz w:val="16"/>
          <w:szCs w:val="16"/>
        </w:rPr>
        <w:t>fYcoXQco</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UVdodXUoReY</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TY^Wp</w:t>
      </w:r>
      <w:proofErr w:type="spellEnd"/>
    </w:p>
    <w:p w14:paraId="595E42F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20 = Decrypted string: 4[</w:t>
      </w:r>
      <w:proofErr w:type="spellStart"/>
      <w:r w:rsidRPr="00DA56AA">
        <w:rPr>
          <w:rFonts w:ascii="Courier New" w:hAnsi="Courier New" w:cs="Courier New"/>
          <w:sz w:val="16"/>
          <w:szCs w:val="16"/>
        </w:rPr>
        <w:t>eXbnWPbn</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TUcncWTnQdX</w:t>
      </w:r>
      <w:proofErr w:type="spellEnd"/>
      <w:r w:rsidRPr="00DA56AA">
        <w:rPr>
          <w:rFonts w:ascii="Courier New" w:hAnsi="Courier New" w:cs="Courier New"/>
          <w:sz w:val="16"/>
          <w:szCs w:val="16"/>
        </w:rPr>
        <w:t>[SX]Vo</w:t>
      </w:r>
    </w:p>
    <w:p w14:paraId="103B797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21 = Decrypted string: 3ZdWamVOamZSTbmbVSmPcWZRW\Un</w:t>
      </w:r>
    </w:p>
    <w:p w14:paraId="54AF702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22 = Decrypted string: 2YcV`lUN`lYRSalaURlObVYQV[Tm</w:t>
      </w:r>
    </w:p>
    <w:p w14:paraId="696E11D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23 = Decrypted string: 1XbU_kTM_kXQR`k`TQkNaUXPUZSl</w:t>
      </w:r>
    </w:p>
    <w:p w14:paraId="3EAF02C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24 = Decrypted string: 0WaT^jSL^jWPQ_j_SPjM`TWOTYRk</w:t>
      </w:r>
    </w:p>
    <w:p w14:paraId="5B0A636F"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25 = Decrypted string: /V`S]</w:t>
      </w:r>
      <w:proofErr w:type="spellStart"/>
      <w:r w:rsidRPr="00DA56AA">
        <w:rPr>
          <w:rFonts w:ascii="Courier New" w:hAnsi="Courier New" w:cs="Courier New"/>
          <w:sz w:val="16"/>
          <w:szCs w:val="16"/>
        </w:rPr>
        <w:t>iRK</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iVOP^i^ROiL_SVNSXQj</w:t>
      </w:r>
      <w:proofErr w:type="spellEnd"/>
    </w:p>
    <w:p w14:paraId="38957CA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26 = Decrypted string: .U_R\</w:t>
      </w:r>
      <w:proofErr w:type="spellStart"/>
      <w:r w:rsidRPr="00DA56AA">
        <w:rPr>
          <w:rFonts w:ascii="Courier New" w:hAnsi="Courier New" w:cs="Courier New"/>
          <w:sz w:val="16"/>
          <w:szCs w:val="16"/>
        </w:rPr>
        <w:t>hQJ</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hUNO</w:t>
      </w:r>
      <w:proofErr w:type="spellEnd"/>
      <w:r w:rsidRPr="00DA56AA">
        <w:rPr>
          <w:rFonts w:ascii="Courier New" w:hAnsi="Courier New" w:cs="Courier New"/>
          <w:sz w:val="16"/>
          <w:szCs w:val="16"/>
        </w:rPr>
        <w:t>]h]</w:t>
      </w:r>
      <w:proofErr w:type="spellStart"/>
      <w:r w:rsidRPr="00DA56AA">
        <w:rPr>
          <w:rFonts w:ascii="Courier New" w:hAnsi="Courier New" w:cs="Courier New"/>
          <w:sz w:val="16"/>
          <w:szCs w:val="16"/>
        </w:rPr>
        <w:t>QNhK^RUMRWPi</w:t>
      </w:r>
      <w:proofErr w:type="spellEnd"/>
    </w:p>
    <w:p w14:paraId="59DCF381"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27 = Decrypted string: -T^Q[</w:t>
      </w:r>
      <w:proofErr w:type="spellStart"/>
      <w:r w:rsidRPr="00DA56AA">
        <w:rPr>
          <w:rFonts w:ascii="Courier New" w:hAnsi="Courier New" w:cs="Courier New"/>
          <w:sz w:val="16"/>
          <w:szCs w:val="16"/>
        </w:rPr>
        <w:t>gPI</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gTMN</w:t>
      </w:r>
      <w:proofErr w:type="spellEnd"/>
      <w:r w:rsidRPr="00DA56AA">
        <w:rPr>
          <w:rFonts w:ascii="Courier New" w:hAnsi="Courier New" w:cs="Courier New"/>
          <w:sz w:val="16"/>
          <w:szCs w:val="16"/>
        </w:rPr>
        <w:t>\g\</w:t>
      </w:r>
      <w:proofErr w:type="spellStart"/>
      <w:r w:rsidRPr="00DA56AA">
        <w:rPr>
          <w:rFonts w:ascii="Courier New" w:hAnsi="Courier New" w:cs="Courier New"/>
          <w:sz w:val="16"/>
          <w:szCs w:val="16"/>
        </w:rPr>
        <w:t>PMgJ</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QTLQVOh</w:t>
      </w:r>
      <w:proofErr w:type="spellEnd"/>
    </w:p>
    <w:p w14:paraId="0C7682F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28 = Decrypted string: ,S]</w:t>
      </w:r>
      <w:proofErr w:type="spellStart"/>
      <w:r w:rsidRPr="00DA56AA">
        <w:rPr>
          <w:rFonts w:ascii="Courier New" w:hAnsi="Courier New" w:cs="Courier New"/>
          <w:sz w:val="16"/>
          <w:szCs w:val="16"/>
        </w:rPr>
        <w:t>PZfOHZfSLM</w:t>
      </w:r>
      <w:proofErr w:type="spellEnd"/>
      <w:r w:rsidRPr="00DA56AA">
        <w:rPr>
          <w:rFonts w:ascii="Courier New" w:hAnsi="Courier New" w:cs="Courier New"/>
          <w:sz w:val="16"/>
          <w:szCs w:val="16"/>
        </w:rPr>
        <w:t>[f[</w:t>
      </w:r>
      <w:proofErr w:type="spellStart"/>
      <w:r w:rsidRPr="00DA56AA">
        <w:rPr>
          <w:rFonts w:ascii="Courier New" w:hAnsi="Courier New" w:cs="Courier New"/>
          <w:sz w:val="16"/>
          <w:szCs w:val="16"/>
        </w:rPr>
        <w:t>OLfI</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PSKPUNg</w:t>
      </w:r>
      <w:proofErr w:type="spellEnd"/>
    </w:p>
    <w:p w14:paraId="398B152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lastRenderedPageBreak/>
        <w:t>Offset: 29 = Decrypted string: +R\</w:t>
      </w:r>
      <w:proofErr w:type="spellStart"/>
      <w:r w:rsidRPr="00DA56AA">
        <w:rPr>
          <w:rFonts w:ascii="Courier New" w:hAnsi="Courier New" w:cs="Courier New"/>
          <w:sz w:val="16"/>
          <w:szCs w:val="16"/>
        </w:rPr>
        <w:t>OYeNGYeRKLZeZNKeH</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ORJOTMf</w:t>
      </w:r>
      <w:proofErr w:type="spellEnd"/>
    </w:p>
    <w:p w14:paraId="27B811D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30 = Decrypted string: *Q[</w:t>
      </w:r>
      <w:proofErr w:type="spellStart"/>
      <w:r w:rsidRPr="00DA56AA">
        <w:rPr>
          <w:rFonts w:ascii="Courier New" w:hAnsi="Courier New" w:cs="Courier New"/>
          <w:sz w:val="16"/>
          <w:szCs w:val="16"/>
        </w:rPr>
        <w:t>NXdMFXdQJKYdYMJdGZNQINSLe</w:t>
      </w:r>
      <w:proofErr w:type="spellEnd"/>
    </w:p>
    <w:p w14:paraId="5B919C01"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31 = Decrypted string: )</w:t>
      </w:r>
      <w:proofErr w:type="spellStart"/>
      <w:r w:rsidRPr="00DA56AA">
        <w:rPr>
          <w:rFonts w:ascii="Courier New" w:hAnsi="Courier New" w:cs="Courier New"/>
          <w:sz w:val="16"/>
          <w:szCs w:val="16"/>
        </w:rPr>
        <w:t>PZMWcLEWcPIJXcXLIcFYMPHMRKd</w:t>
      </w:r>
      <w:proofErr w:type="spellEnd"/>
    </w:p>
    <w:p w14:paraId="7C1ABAF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32 = Decrypted string: (</w:t>
      </w:r>
      <w:proofErr w:type="spellStart"/>
      <w:r w:rsidRPr="00DA56AA">
        <w:rPr>
          <w:rFonts w:ascii="Courier New" w:hAnsi="Courier New" w:cs="Courier New"/>
          <w:sz w:val="16"/>
          <w:szCs w:val="16"/>
        </w:rPr>
        <w:t>OYLVbKDVbOHIWbWKHbEXLOGLQJc</w:t>
      </w:r>
      <w:proofErr w:type="spellEnd"/>
    </w:p>
    <w:p w14:paraId="28835F1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33 = Decrypted string: '</w:t>
      </w:r>
      <w:proofErr w:type="spellStart"/>
      <w:r w:rsidRPr="00DA56AA">
        <w:rPr>
          <w:rFonts w:ascii="Courier New" w:hAnsi="Courier New" w:cs="Courier New"/>
          <w:sz w:val="16"/>
          <w:szCs w:val="16"/>
        </w:rPr>
        <w:t>NXKUaJCUaNGHVaVJGaDWKNFKPIb</w:t>
      </w:r>
      <w:proofErr w:type="spellEnd"/>
    </w:p>
    <w:p w14:paraId="52E3A23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34 = Decrypted string: &amp;</w:t>
      </w:r>
      <w:proofErr w:type="spellStart"/>
      <w:r w:rsidRPr="00DA56AA">
        <w:rPr>
          <w:rFonts w:ascii="Courier New" w:hAnsi="Courier New" w:cs="Courier New"/>
          <w:sz w:val="16"/>
          <w:szCs w:val="16"/>
        </w:rPr>
        <w:t>MWJT`IBT`MFGU`UIF`CVJMEJOHa</w:t>
      </w:r>
      <w:proofErr w:type="spellEnd"/>
    </w:p>
    <w:p w14:paraId="01D3D06F"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35 = Decrypted string: %LVIS_HAS_LEFT_THE_BUILDING`</w:t>
      </w:r>
    </w:p>
    <w:p w14:paraId="35EFF6B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36 = Decrypted string: $KUHR^G@R^KDES^SGD^ATHKCHMF_</w:t>
      </w:r>
    </w:p>
    <w:p w14:paraId="51D95DEB"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37 = Decrypted string: #JTGQ]F?Q]JCDR]RFC]@SGJBGLE^</w:t>
      </w:r>
    </w:p>
    <w:p w14:paraId="1AF4E62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38 = Decrypted string: "ISFP\E&gt;P\IBCQ\QEB\?RFIAFKD]</w:t>
      </w:r>
    </w:p>
    <w:p w14:paraId="402D26B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39 = Decrypted string: !HREO[D=O[HABP[PDA[&gt;QEH@EJC\</w:t>
      </w:r>
    </w:p>
    <w:p w14:paraId="1F3383E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40 = Decrypted string:  GQDNZC&lt;NZG@AOZOC@Z=PDG?DIB[</w:t>
      </w:r>
    </w:p>
    <w:p w14:paraId="16577EE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41 = Decrypted string: ~FPCMYB;MYF?@NYNB?Y&lt;OCF&gt;CHAZ</w:t>
      </w:r>
    </w:p>
    <w:p w14:paraId="35ABF27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42 = Decrypted string: }EOBLXA:LXE&gt;?MXMA&gt;X;NBE=BG@Y</w:t>
      </w:r>
    </w:p>
    <w:p w14:paraId="20812F2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43 = Decrypted string: |DNAKW@9KWD=&gt;LWL@=W:MAD&lt;AF?X</w:t>
      </w:r>
    </w:p>
    <w:p w14:paraId="16F9901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44 = Decrypted string: {CM@JV?8JVC&lt;=KVK?&lt;V9L@C;@E&gt;W</w:t>
      </w:r>
    </w:p>
    <w:p w14:paraId="7F19249B"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45 = Decrypted string: </w:t>
      </w:r>
      <w:proofErr w:type="spellStart"/>
      <w:r w:rsidRPr="00DA56AA">
        <w:rPr>
          <w:rFonts w:ascii="Courier New" w:hAnsi="Courier New" w:cs="Courier New"/>
          <w:sz w:val="16"/>
          <w:szCs w:val="16"/>
        </w:rPr>
        <w:t>zBL?IU</w:t>
      </w:r>
      <w:proofErr w:type="spellEnd"/>
      <w:r w:rsidRPr="00DA56AA">
        <w:rPr>
          <w:rFonts w:ascii="Courier New" w:hAnsi="Courier New" w:cs="Courier New"/>
          <w:sz w:val="16"/>
          <w:szCs w:val="16"/>
        </w:rPr>
        <w:t>&gt;7IUB;&lt;JUJ&gt;;U8K?B:?D=V</w:t>
      </w:r>
    </w:p>
    <w:p w14:paraId="029E4A3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46 = Decrypted string: </w:t>
      </w:r>
      <w:proofErr w:type="spellStart"/>
      <w:r w:rsidRPr="00DA56AA">
        <w:rPr>
          <w:rFonts w:ascii="Courier New" w:hAnsi="Courier New" w:cs="Courier New"/>
          <w:sz w:val="16"/>
          <w:szCs w:val="16"/>
        </w:rPr>
        <w:t>yAK</w:t>
      </w:r>
      <w:proofErr w:type="spellEnd"/>
      <w:r w:rsidRPr="00DA56AA">
        <w:rPr>
          <w:rFonts w:ascii="Courier New" w:hAnsi="Courier New" w:cs="Courier New"/>
          <w:sz w:val="16"/>
          <w:szCs w:val="16"/>
        </w:rPr>
        <w:t>&gt;HT=6HTA:;ITI=:T7J&gt;A9&gt;C&lt;U</w:t>
      </w:r>
    </w:p>
    <w:p w14:paraId="0D92F0C9"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47 = Decrypted string: </w:t>
      </w:r>
      <w:proofErr w:type="spellStart"/>
      <w:r w:rsidRPr="00DA56AA">
        <w:rPr>
          <w:rFonts w:ascii="Courier New" w:hAnsi="Courier New" w:cs="Courier New"/>
          <w:sz w:val="16"/>
          <w:szCs w:val="16"/>
        </w:rPr>
        <w:t>x@J</w:t>
      </w:r>
      <w:proofErr w:type="spellEnd"/>
      <w:r w:rsidRPr="00DA56AA">
        <w:rPr>
          <w:rFonts w:ascii="Courier New" w:hAnsi="Courier New" w:cs="Courier New"/>
          <w:sz w:val="16"/>
          <w:szCs w:val="16"/>
        </w:rPr>
        <w:t>=GS&lt;5GS@9:HSH&lt;9S6I=@8=B;T</w:t>
      </w:r>
    </w:p>
    <w:p w14:paraId="592C14B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48 = Decrypted string: </w:t>
      </w:r>
      <w:proofErr w:type="spellStart"/>
      <w:r w:rsidRPr="00DA56AA">
        <w:rPr>
          <w:rFonts w:ascii="Courier New" w:hAnsi="Courier New" w:cs="Courier New"/>
          <w:sz w:val="16"/>
          <w:szCs w:val="16"/>
        </w:rPr>
        <w:t>w?I</w:t>
      </w:r>
      <w:proofErr w:type="spellEnd"/>
      <w:r w:rsidRPr="00DA56AA">
        <w:rPr>
          <w:rFonts w:ascii="Courier New" w:hAnsi="Courier New" w:cs="Courier New"/>
          <w:sz w:val="16"/>
          <w:szCs w:val="16"/>
        </w:rPr>
        <w:t>&lt;FR;4FR?89GRG;8R5H&lt;?7&lt;A:S</w:t>
      </w:r>
    </w:p>
    <w:p w14:paraId="0B232B6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49 = Decrypted string: v&gt;H;EQ:3EQ&gt;78FQF:7Q4G;&gt;6;@9R</w:t>
      </w:r>
    </w:p>
    <w:p w14:paraId="5F444151"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50 = Decrypted string: u=G:DP92DP=67EPE96P3F:=5:?8Q</w:t>
      </w:r>
    </w:p>
    <w:p w14:paraId="588A9DC9"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51 = Decrypted string: t&lt;F9CO81CO&lt;56DOD85O2E9&lt;49&gt;7P</w:t>
      </w:r>
    </w:p>
    <w:p w14:paraId="58D40E4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52 = Decrypted string: s;E8BN70BN;45CNC74N1D8;38=6O</w:t>
      </w:r>
    </w:p>
    <w:p w14:paraId="5A35512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53 = Decrypted string: r:D7AM6/AM:34BMB63M0C7:27&lt;5N</w:t>
      </w:r>
    </w:p>
    <w:p w14:paraId="4A76187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54 = Decrypted string: q9C6@L5.@L923ALA52L/B6916;4M</w:t>
      </w:r>
    </w:p>
    <w:p w14:paraId="2F95268F"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55 = Decrypted string: p8B5?K4-?K812@K@41K.A5805:3L</w:t>
      </w:r>
    </w:p>
    <w:p w14:paraId="07F4FE9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56 = Decrypted string: o7A4&gt;J3,&gt;J701?J?30J-@47/492K</w:t>
      </w:r>
    </w:p>
    <w:p w14:paraId="5CD6A02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57 = Decrypted string: n6@3=I2+=I6/0&gt;I&gt;2/I,?36.381J</w:t>
      </w:r>
    </w:p>
    <w:p w14:paraId="30CA905F"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58 = Decrypted string: m5?2&lt;H1*&lt;H5./=H=1.H+&gt;25-270I</w:t>
      </w:r>
    </w:p>
    <w:p w14:paraId="661159B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59 = Decrypted string: l4&gt;1;G0);G4-.&lt;G&lt;0-G*=14,16/H</w:t>
      </w:r>
    </w:p>
    <w:p w14:paraId="42AA9239"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60 = Decrypted string: k3=0:F/(:F3,-;F;/,F)&lt;03+05.G</w:t>
      </w:r>
    </w:p>
    <w:p w14:paraId="24B8740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61 = Decrypted string: j2&lt;/9E.'9E2+,:E:.+E(;/2*/4-F</w:t>
      </w:r>
    </w:p>
    <w:p w14:paraId="5347991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62 = Decrypted string: i1;.8D-&amp;8D1*+9D9-*D':.1).3,E</w:t>
      </w:r>
    </w:p>
    <w:p w14:paraId="7CC8E6D0"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63 = Decrypted string: h0:-7C,%7C0)*8C8,)C&amp;9-0(-2+D</w:t>
      </w:r>
    </w:p>
    <w:p w14:paraId="424BA323"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64 = Decrypted string: g/9,6B+$6B/()7B7+(B%8,/',1*C</w:t>
      </w:r>
    </w:p>
    <w:p w14:paraId="6ABE4D01"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65 = Decrypted string: f.8+5A*#5A.'(6A6*'A$7+.&amp;+0)B</w:t>
      </w:r>
    </w:p>
    <w:p w14:paraId="219D10A8"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66 = Decrypted string: e-7*4@)"4@-&amp;'5@5)&amp;@#6*-%*/(A</w:t>
      </w:r>
    </w:p>
    <w:p w14:paraId="2194C916"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67 = Decrypted string: d,6)3?(!3?,%&amp;4?4(%?"5),$).'@</w:t>
      </w:r>
    </w:p>
    <w:p w14:paraId="63F3127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68 = Decrypted string: c+5(2&gt;' 2&gt;+$%3&gt;3'$&gt;!4(+#(-&amp;?</w:t>
      </w:r>
    </w:p>
    <w:p w14:paraId="7F18C91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69 = Decrypted string: b*4'1=&amp;~1=*#$2=2&amp;#= 3'*"',%&gt;</w:t>
      </w:r>
    </w:p>
    <w:p w14:paraId="74E700A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70 = Decrypted string: a)3&amp;0&lt;%}0&lt;)"#1&lt;1%"&lt;~2&amp;)!&amp;+$=</w:t>
      </w:r>
    </w:p>
    <w:p w14:paraId="5D10A7D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71 = Decrypted string: `(2%/;$|/;(!"0;0$!;}1%( %*#&lt;</w:t>
      </w:r>
    </w:p>
    <w:p w14:paraId="63048EB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72 = Decrypted string: _'1$.:#{.:' !/:/# :|0$'~$)";</w:t>
      </w:r>
    </w:p>
    <w:p w14:paraId="40E4F779"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73 = Decrypted string: ^&amp;0#-9"z-9&amp;~ .9."~9{/#&amp;}#(!:</w:t>
      </w:r>
    </w:p>
    <w:p w14:paraId="2AF6BEB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74 = Decrypted string: ]%/",8!y,8%}~-8-!}8z."%|"' 9</w:t>
      </w:r>
    </w:p>
    <w:p w14:paraId="57003412"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75 = Decrypted string: \$.!+7 x+7$|},7, |7y-!${!&amp;~8</w:t>
      </w:r>
    </w:p>
    <w:p w14:paraId="3DDA877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76 = Decrypted string: [#- *6~w*6#{|+6+~{6x, #z %}7</w:t>
      </w:r>
    </w:p>
    <w:p w14:paraId="038B631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77 = Decrypted string: Z",~)5}v)5"z{*5*}z5w+~"y~$|6</w:t>
      </w:r>
    </w:p>
    <w:p w14:paraId="1564CC5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78 = Decrypted string: Y!+}(4|u(4!yz)4)|y4v*}!x}#{5</w:t>
      </w:r>
    </w:p>
    <w:p w14:paraId="5700B3F2"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79 = Decrypted string: X *|'3{t'3 </w:t>
      </w:r>
      <w:proofErr w:type="spellStart"/>
      <w:r w:rsidRPr="00DA56AA">
        <w:rPr>
          <w:rFonts w:ascii="Courier New" w:hAnsi="Courier New" w:cs="Courier New"/>
          <w:sz w:val="16"/>
          <w:szCs w:val="16"/>
        </w:rPr>
        <w:t>xy</w:t>
      </w:r>
      <w:proofErr w:type="spellEnd"/>
      <w:r w:rsidRPr="00DA56AA">
        <w:rPr>
          <w:rFonts w:ascii="Courier New" w:hAnsi="Courier New" w:cs="Courier New"/>
          <w:sz w:val="16"/>
          <w:szCs w:val="16"/>
        </w:rPr>
        <w:t>(3({x3u)| w|"z4</w:t>
      </w:r>
    </w:p>
    <w:p w14:paraId="5104328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80 = Decrypted string: W~){&amp;2zs&amp;2~wx'2'zw2t({~v{!y3</w:t>
      </w:r>
    </w:p>
    <w:p w14:paraId="2913B9FE"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81 = Decrypted string: V}(z%1yr%1}vw&amp;1&amp;yv1s'z}</w:t>
      </w:r>
      <w:proofErr w:type="spellStart"/>
      <w:r w:rsidRPr="00DA56AA">
        <w:rPr>
          <w:rFonts w:ascii="Courier New" w:hAnsi="Courier New" w:cs="Courier New"/>
          <w:sz w:val="16"/>
          <w:szCs w:val="16"/>
        </w:rPr>
        <w:t>uz</w:t>
      </w:r>
      <w:proofErr w:type="spellEnd"/>
      <w:r w:rsidRPr="00DA56AA">
        <w:rPr>
          <w:rFonts w:ascii="Courier New" w:hAnsi="Courier New" w:cs="Courier New"/>
          <w:sz w:val="16"/>
          <w:szCs w:val="16"/>
        </w:rPr>
        <w:t xml:space="preserve"> x2</w:t>
      </w:r>
    </w:p>
    <w:p w14:paraId="74D3014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82 = Decrypted string: U|'y$0xq$0|uv%0%xu0r&amp;y|ty~w1</w:t>
      </w:r>
    </w:p>
    <w:p w14:paraId="5DE560A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83 = Decrypted string: T{&amp;x#/wp#/{</w:t>
      </w:r>
      <w:proofErr w:type="spellStart"/>
      <w:r w:rsidRPr="00DA56AA">
        <w:rPr>
          <w:rFonts w:ascii="Courier New" w:hAnsi="Courier New" w:cs="Courier New"/>
          <w:sz w:val="16"/>
          <w:szCs w:val="16"/>
        </w:rPr>
        <w:t>tu</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wt</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q%x</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sx</w:t>
      </w:r>
      <w:proofErr w:type="spellEnd"/>
      <w:r w:rsidRPr="00DA56AA">
        <w:rPr>
          <w:rFonts w:ascii="Courier New" w:hAnsi="Courier New" w:cs="Courier New"/>
          <w:sz w:val="16"/>
          <w:szCs w:val="16"/>
        </w:rPr>
        <w:t>}v0</w:t>
      </w:r>
    </w:p>
    <w:p w14:paraId="43BAC329"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84 = Decrypted string: </w:t>
      </w:r>
      <w:proofErr w:type="spellStart"/>
      <w:r w:rsidRPr="00DA56AA">
        <w:rPr>
          <w:rFonts w:ascii="Courier New" w:hAnsi="Courier New" w:cs="Courier New"/>
          <w:sz w:val="16"/>
          <w:szCs w:val="16"/>
        </w:rPr>
        <w:t>Sz%w</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vo</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zst</w:t>
      </w:r>
      <w:proofErr w:type="spellEnd"/>
      <w:r w:rsidRPr="00DA56AA">
        <w:rPr>
          <w:rFonts w:ascii="Courier New" w:hAnsi="Courier New" w:cs="Courier New"/>
          <w:sz w:val="16"/>
          <w:szCs w:val="16"/>
        </w:rPr>
        <w:t>#.#vs.p$wzrw|u/</w:t>
      </w:r>
    </w:p>
    <w:p w14:paraId="6EDDCE7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85 = Decrypted string: </w:t>
      </w:r>
      <w:proofErr w:type="spellStart"/>
      <w:r w:rsidRPr="00DA56AA">
        <w:rPr>
          <w:rFonts w:ascii="Courier New" w:hAnsi="Courier New" w:cs="Courier New"/>
          <w:sz w:val="16"/>
          <w:szCs w:val="16"/>
        </w:rPr>
        <w:t>Ry$v</w:t>
      </w:r>
      <w:proofErr w:type="spellEnd"/>
      <w:r w:rsidRPr="00DA56AA">
        <w:rPr>
          <w:rFonts w:ascii="Courier New" w:hAnsi="Courier New" w:cs="Courier New"/>
          <w:sz w:val="16"/>
          <w:szCs w:val="16"/>
        </w:rPr>
        <w:t>!-un!-</w:t>
      </w:r>
      <w:proofErr w:type="spellStart"/>
      <w:r w:rsidRPr="00DA56AA">
        <w:rPr>
          <w:rFonts w:ascii="Courier New" w:hAnsi="Courier New" w:cs="Courier New"/>
          <w:sz w:val="16"/>
          <w:szCs w:val="16"/>
        </w:rPr>
        <w:t>yrs</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ur-o#vyqv</w:t>
      </w:r>
      <w:proofErr w:type="spellEnd"/>
      <w:r w:rsidRPr="00DA56AA">
        <w:rPr>
          <w:rFonts w:ascii="Courier New" w:hAnsi="Courier New" w:cs="Courier New"/>
          <w:sz w:val="16"/>
          <w:szCs w:val="16"/>
        </w:rPr>
        <w:t>{t.</w:t>
      </w:r>
    </w:p>
    <w:p w14:paraId="4E468B83"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86 = Decrypted string: </w:t>
      </w:r>
      <w:proofErr w:type="spellStart"/>
      <w:r w:rsidRPr="00DA56AA">
        <w:rPr>
          <w:rFonts w:ascii="Courier New" w:hAnsi="Courier New" w:cs="Courier New"/>
          <w:sz w:val="16"/>
          <w:szCs w:val="16"/>
        </w:rPr>
        <w:t>Qx#u</w:t>
      </w:r>
      <w:proofErr w:type="spellEnd"/>
      <w:r w:rsidRPr="00DA56AA">
        <w:rPr>
          <w:rFonts w:ascii="Courier New" w:hAnsi="Courier New" w:cs="Courier New"/>
          <w:sz w:val="16"/>
          <w:szCs w:val="16"/>
        </w:rPr>
        <w:t xml:space="preserve"> ,tm ,</w:t>
      </w:r>
      <w:proofErr w:type="spellStart"/>
      <w:r w:rsidRPr="00DA56AA">
        <w:rPr>
          <w:rFonts w:ascii="Courier New" w:hAnsi="Courier New" w:cs="Courier New"/>
          <w:sz w:val="16"/>
          <w:szCs w:val="16"/>
        </w:rPr>
        <w:t>xqr</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tq,n"uxpuzs</w:t>
      </w:r>
      <w:proofErr w:type="spellEnd"/>
      <w:r w:rsidRPr="00DA56AA">
        <w:rPr>
          <w:rFonts w:ascii="Courier New" w:hAnsi="Courier New" w:cs="Courier New"/>
          <w:sz w:val="16"/>
          <w:szCs w:val="16"/>
        </w:rPr>
        <w:t>-</w:t>
      </w:r>
    </w:p>
    <w:p w14:paraId="03630A2B"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87 = Decrypted string: </w:t>
      </w:r>
      <w:proofErr w:type="spellStart"/>
      <w:r w:rsidRPr="00DA56AA">
        <w:rPr>
          <w:rFonts w:ascii="Courier New" w:hAnsi="Courier New" w:cs="Courier New"/>
          <w:sz w:val="16"/>
          <w:szCs w:val="16"/>
        </w:rPr>
        <w:t>Pw"t</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sl</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wpq</w:t>
      </w:r>
      <w:proofErr w:type="spellEnd"/>
      <w:r w:rsidRPr="00DA56AA">
        <w:rPr>
          <w:rFonts w:ascii="Courier New" w:hAnsi="Courier New" w:cs="Courier New"/>
          <w:sz w:val="16"/>
          <w:szCs w:val="16"/>
        </w:rPr>
        <w:t xml:space="preserve"> + </w:t>
      </w:r>
      <w:proofErr w:type="spellStart"/>
      <w:r w:rsidRPr="00DA56AA">
        <w:rPr>
          <w:rFonts w:ascii="Courier New" w:hAnsi="Courier New" w:cs="Courier New"/>
          <w:sz w:val="16"/>
          <w:szCs w:val="16"/>
        </w:rPr>
        <w:t>sp+m!twotyr</w:t>
      </w:r>
      <w:proofErr w:type="spellEnd"/>
      <w:r w:rsidRPr="00DA56AA">
        <w:rPr>
          <w:rFonts w:ascii="Courier New" w:hAnsi="Courier New" w:cs="Courier New"/>
          <w:sz w:val="16"/>
          <w:szCs w:val="16"/>
        </w:rPr>
        <w:t>,</w:t>
      </w:r>
    </w:p>
    <w:p w14:paraId="0989C47A"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88 = Decrypted string: </w:t>
      </w:r>
      <w:proofErr w:type="spellStart"/>
      <w:r w:rsidRPr="00DA56AA">
        <w:rPr>
          <w:rFonts w:ascii="Courier New" w:hAnsi="Courier New" w:cs="Courier New"/>
          <w:sz w:val="16"/>
          <w:szCs w:val="16"/>
        </w:rPr>
        <w:t>Ov!s</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rk</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vop</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ro</w:t>
      </w:r>
      <w:proofErr w:type="spellEnd"/>
      <w:r w:rsidRPr="00DA56AA">
        <w:rPr>
          <w:rFonts w:ascii="Courier New" w:hAnsi="Courier New" w:cs="Courier New"/>
          <w:sz w:val="16"/>
          <w:szCs w:val="16"/>
        </w:rPr>
        <w:t xml:space="preserve">*l </w:t>
      </w:r>
      <w:proofErr w:type="spellStart"/>
      <w:r w:rsidRPr="00DA56AA">
        <w:rPr>
          <w:rFonts w:ascii="Courier New" w:hAnsi="Courier New" w:cs="Courier New"/>
          <w:sz w:val="16"/>
          <w:szCs w:val="16"/>
        </w:rPr>
        <w:t>svnsxq</w:t>
      </w:r>
      <w:proofErr w:type="spellEnd"/>
      <w:r w:rsidRPr="00DA56AA">
        <w:rPr>
          <w:rFonts w:ascii="Courier New" w:hAnsi="Courier New" w:cs="Courier New"/>
          <w:sz w:val="16"/>
          <w:szCs w:val="16"/>
        </w:rPr>
        <w:t>+</w:t>
      </w:r>
    </w:p>
    <w:p w14:paraId="05434049"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89 = Decrypted string: Nu r|)</w:t>
      </w:r>
      <w:proofErr w:type="spellStart"/>
      <w:r w:rsidRPr="00DA56AA">
        <w:rPr>
          <w:rFonts w:ascii="Courier New" w:hAnsi="Courier New" w:cs="Courier New"/>
          <w:sz w:val="16"/>
          <w:szCs w:val="16"/>
        </w:rPr>
        <w:t>qj</w:t>
      </w:r>
      <w:proofErr w:type="spellEnd"/>
      <w:r w:rsidRPr="00DA56AA">
        <w:rPr>
          <w:rFonts w:ascii="Courier New" w:hAnsi="Courier New" w:cs="Courier New"/>
          <w:sz w:val="16"/>
          <w:szCs w:val="16"/>
        </w:rPr>
        <w:t>|)uno})}</w:t>
      </w:r>
      <w:proofErr w:type="spellStart"/>
      <w:r w:rsidRPr="00DA56AA">
        <w:rPr>
          <w:rFonts w:ascii="Courier New" w:hAnsi="Courier New" w:cs="Courier New"/>
          <w:sz w:val="16"/>
          <w:szCs w:val="16"/>
        </w:rPr>
        <w:t>qn</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k~rumrwp</w:t>
      </w:r>
      <w:proofErr w:type="spellEnd"/>
      <w:r w:rsidRPr="00DA56AA">
        <w:rPr>
          <w:rFonts w:ascii="Courier New" w:hAnsi="Courier New" w:cs="Courier New"/>
          <w:sz w:val="16"/>
          <w:szCs w:val="16"/>
        </w:rPr>
        <w:t>*</w:t>
      </w:r>
    </w:p>
    <w:p w14:paraId="0005DA55"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90 = Decrypted string: </w:t>
      </w:r>
      <w:proofErr w:type="spellStart"/>
      <w:r w:rsidRPr="00DA56AA">
        <w:rPr>
          <w:rFonts w:ascii="Courier New" w:hAnsi="Courier New" w:cs="Courier New"/>
          <w:sz w:val="16"/>
          <w:szCs w:val="16"/>
        </w:rPr>
        <w:t>Mt~q</w:t>
      </w:r>
      <w:proofErr w:type="spellEnd"/>
      <w:r w:rsidRPr="00DA56AA">
        <w:rPr>
          <w:rFonts w:ascii="Courier New" w:hAnsi="Courier New" w:cs="Courier New"/>
          <w:sz w:val="16"/>
          <w:szCs w:val="16"/>
        </w:rPr>
        <w:t>{(pi{(</w:t>
      </w:r>
      <w:proofErr w:type="spellStart"/>
      <w:r w:rsidRPr="00DA56AA">
        <w:rPr>
          <w:rFonts w:ascii="Courier New" w:hAnsi="Courier New" w:cs="Courier New"/>
          <w:sz w:val="16"/>
          <w:szCs w:val="16"/>
        </w:rPr>
        <w:t>tmn</w:t>
      </w:r>
      <w:proofErr w:type="spellEnd"/>
      <w:r w:rsidRPr="00DA56AA">
        <w:rPr>
          <w:rFonts w:ascii="Courier New" w:hAnsi="Courier New" w:cs="Courier New"/>
          <w:sz w:val="16"/>
          <w:szCs w:val="16"/>
        </w:rPr>
        <w:t>|(|pm(j}</w:t>
      </w:r>
      <w:proofErr w:type="spellStart"/>
      <w:r w:rsidRPr="00DA56AA">
        <w:rPr>
          <w:rFonts w:ascii="Courier New" w:hAnsi="Courier New" w:cs="Courier New"/>
          <w:sz w:val="16"/>
          <w:szCs w:val="16"/>
        </w:rPr>
        <w:t>qtlqvo</w:t>
      </w:r>
      <w:proofErr w:type="spellEnd"/>
      <w:r w:rsidRPr="00DA56AA">
        <w:rPr>
          <w:rFonts w:ascii="Courier New" w:hAnsi="Courier New" w:cs="Courier New"/>
          <w:sz w:val="16"/>
          <w:szCs w:val="16"/>
        </w:rPr>
        <w:t>)</w:t>
      </w:r>
    </w:p>
    <w:p w14:paraId="7B95AFF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Offset: 91 = Decrypted string: Ls}</w:t>
      </w:r>
      <w:proofErr w:type="spellStart"/>
      <w:r w:rsidRPr="00DA56AA">
        <w:rPr>
          <w:rFonts w:ascii="Courier New" w:hAnsi="Courier New" w:cs="Courier New"/>
          <w:sz w:val="16"/>
          <w:szCs w:val="16"/>
        </w:rPr>
        <w:t>pz'ohz'slm</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ol'i|pskpun</w:t>
      </w:r>
      <w:proofErr w:type="spellEnd"/>
      <w:r w:rsidRPr="00DA56AA">
        <w:rPr>
          <w:rFonts w:ascii="Courier New" w:hAnsi="Courier New" w:cs="Courier New"/>
          <w:sz w:val="16"/>
          <w:szCs w:val="16"/>
        </w:rPr>
        <w:t>(</w:t>
      </w:r>
    </w:p>
    <w:p w14:paraId="388D7732"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92 = Decrypted string: </w:t>
      </w:r>
      <w:proofErr w:type="spellStart"/>
      <w:r w:rsidRPr="00DA56AA">
        <w:rPr>
          <w:rFonts w:ascii="Courier New" w:hAnsi="Courier New" w:cs="Courier New"/>
          <w:sz w:val="16"/>
          <w:szCs w:val="16"/>
        </w:rPr>
        <w:t>Kr|oy&amp;ngy&amp;rklz&amp;znk&amp;h</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orjotm</w:t>
      </w:r>
      <w:proofErr w:type="spellEnd"/>
      <w:r w:rsidRPr="00DA56AA">
        <w:rPr>
          <w:rFonts w:ascii="Courier New" w:hAnsi="Courier New" w:cs="Courier New"/>
          <w:sz w:val="16"/>
          <w:szCs w:val="16"/>
        </w:rPr>
        <w:t>'</w:t>
      </w:r>
    </w:p>
    <w:p w14:paraId="26228B5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93 = Decrypted string: </w:t>
      </w:r>
      <w:proofErr w:type="spellStart"/>
      <w:r w:rsidRPr="00DA56AA">
        <w:rPr>
          <w:rFonts w:ascii="Courier New" w:hAnsi="Courier New" w:cs="Courier New"/>
          <w:sz w:val="16"/>
          <w:szCs w:val="16"/>
        </w:rPr>
        <w:t>Jq</w:t>
      </w:r>
      <w:proofErr w:type="spellEnd"/>
      <w:r w:rsidRPr="00DA56AA">
        <w:rPr>
          <w:rFonts w:ascii="Courier New" w:hAnsi="Courier New" w:cs="Courier New"/>
          <w:sz w:val="16"/>
          <w:szCs w:val="16"/>
        </w:rPr>
        <w:t>{</w:t>
      </w:r>
      <w:proofErr w:type="spellStart"/>
      <w:r w:rsidRPr="00DA56AA">
        <w:rPr>
          <w:rFonts w:ascii="Courier New" w:hAnsi="Courier New" w:cs="Courier New"/>
          <w:sz w:val="16"/>
          <w:szCs w:val="16"/>
        </w:rPr>
        <w:t>nx%mfx%qjky%ymj%gznqinsl</w:t>
      </w:r>
      <w:proofErr w:type="spellEnd"/>
      <w:r w:rsidRPr="00DA56AA">
        <w:rPr>
          <w:rFonts w:ascii="Courier New" w:hAnsi="Courier New" w:cs="Courier New"/>
          <w:sz w:val="16"/>
          <w:szCs w:val="16"/>
        </w:rPr>
        <w:t>&amp;</w:t>
      </w:r>
    </w:p>
    <w:p w14:paraId="16492C3B"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xml:space="preserve">Offset: 94 = Decrypted string: </w:t>
      </w:r>
      <w:proofErr w:type="spellStart"/>
      <w:r w:rsidRPr="00DA56AA">
        <w:rPr>
          <w:rFonts w:ascii="Courier New" w:hAnsi="Courier New" w:cs="Courier New"/>
          <w:sz w:val="16"/>
          <w:szCs w:val="16"/>
        </w:rPr>
        <w:t>Ipzmw$lew$pijx$xli$fymphmrk</w:t>
      </w:r>
      <w:proofErr w:type="spellEnd"/>
      <w:r w:rsidRPr="00DA56AA">
        <w:rPr>
          <w:rFonts w:ascii="Courier New" w:hAnsi="Courier New" w:cs="Courier New"/>
          <w:sz w:val="16"/>
          <w:szCs w:val="16"/>
        </w:rPr>
        <w:t>%</w:t>
      </w:r>
    </w:p>
    <w:p w14:paraId="103284D1" w14:textId="77777777" w:rsidR="003C5C7A" w:rsidRPr="00DA56AA" w:rsidRDefault="003C5C7A" w:rsidP="003C5C7A">
      <w:pPr>
        <w:rPr>
          <w:rFonts w:ascii="Courier New" w:hAnsi="Courier New" w:cs="Courier New"/>
          <w:sz w:val="16"/>
          <w:szCs w:val="16"/>
        </w:rPr>
      </w:pPr>
    </w:p>
    <w:p w14:paraId="7D1DEDEF"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 Menu ***</w:t>
      </w:r>
    </w:p>
    <w:p w14:paraId="003DE9E2" w14:textId="77777777" w:rsidR="003C5C7A" w:rsidRPr="00DA56AA" w:rsidRDefault="003C5C7A" w:rsidP="003C5C7A">
      <w:pPr>
        <w:rPr>
          <w:rFonts w:ascii="Courier New" w:hAnsi="Courier New" w:cs="Courier New"/>
          <w:sz w:val="16"/>
          <w:szCs w:val="16"/>
        </w:rPr>
      </w:pPr>
    </w:p>
    <w:p w14:paraId="6242208C"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1. Encrypt string</w:t>
      </w:r>
    </w:p>
    <w:p w14:paraId="1DE78377"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2. Decrypt string</w:t>
      </w:r>
    </w:p>
    <w:p w14:paraId="55AB1D9B"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3. Brute force decryption</w:t>
      </w:r>
    </w:p>
    <w:p w14:paraId="209BB80D"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4. Quit</w:t>
      </w:r>
    </w:p>
    <w:p w14:paraId="10F07E0D" w14:textId="77777777" w:rsidR="003C5C7A" w:rsidRPr="00DA56AA" w:rsidRDefault="003C5C7A" w:rsidP="003C5C7A">
      <w:pPr>
        <w:rPr>
          <w:rFonts w:ascii="Courier New" w:hAnsi="Courier New" w:cs="Courier New"/>
          <w:sz w:val="16"/>
          <w:szCs w:val="16"/>
        </w:rPr>
      </w:pPr>
    </w:p>
    <w:p w14:paraId="75207C74" w14:textId="77777777" w:rsidR="003C5C7A" w:rsidRPr="00DA56AA" w:rsidRDefault="003C5C7A" w:rsidP="003C5C7A">
      <w:pPr>
        <w:rPr>
          <w:rFonts w:ascii="Courier New" w:hAnsi="Courier New" w:cs="Courier New"/>
          <w:sz w:val="16"/>
          <w:szCs w:val="16"/>
        </w:rPr>
      </w:pPr>
      <w:r w:rsidRPr="00DA56AA">
        <w:rPr>
          <w:rFonts w:ascii="Courier New" w:hAnsi="Courier New" w:cs="Courier New"/>
          <w:sz w:val="16"/>
          <w:szCs w:val="16"/>
        </w:rPr>
        <w:t>What would you like to do [1,2,3,4]? 4</w:t>
      </w:r>
    </w:p>
    <w:p w14:paraId="7A537622" w14:textId="77777777" w:rsidR="003C5C7A" w:rsidRPr="00DA56AA" w:rsidRDefault="003C5C7A" w:rsidP="003C5C7A">
      <w:pPr>
        <w:rPr>
          <w:rFonts w:ascii="Courier New" w:hAnsi="Courier New" w:cs="Courier New"/>
          <w:sz w:val="16"/>
          <w:szCs w:val="16"/>
        </w:rPr>
      </w:pPr>
    </w:p>
    <w:p w14:paraId="6EE7EA43" w14:textId="77777777" w:rsidR="003C5C7A" w:rsidRDefault="003C5C7A" w:rsidP="003C5C7A">
      <w:pPr>
        <w:rPr>
          <w:rFonts w:ascii="Courier New" w:hAnsi="Courier New" w:cs="Courier New"/>
          <w:sz w:val="16"/>
          <w:szCs w:val="16"/>
        </w:rPr>
      </w:pPr>
      <w:r w:rsidRPr="00DA56AA">
        <w:rPr>
          <w:rFonts w:ascii="Courier New" w:hAnsi="Courier New" w:cs="Courier New"/>
          <w:sz w:val="16"/>
          <w:szCs w:val="16"/>
        </w:rPr>
        <w:t>Goodbye.</w:t>
      </w:r>
    </w:p>
    <w:p w14:paraId="52130C8B" w14:textId="77777777" w:rsidR="003C5C7A" w:rsidRDefault="003C5C7A" w:rsidP="003C5C7A">
      <w:pPr>
        <w:rPr>
          <w:rFonts w:ascii="Courier New" w:hAnsi="Courier New" w:cs="Courier New"/>
          <w:sz w:val="16"/>
          <w:szCs w:val="16"/>
        </w:rPr>
      </w:pPr>
    </w:p>
    <w:p w14:paraId="3FD5023E" w14:textId="77777777" w:rsidR="003C5C7A" w:rsidRDefault="003C5C7A" w:rsidP="003C5C7A">
      <w:pPr>
        <w:rPr>
          <w:rFonts w:ascii="Courier New" w:hAnsi="Courier New" w:cs="Courier New"/>
          <w:sz w:val="16"/>
          <w:szCs w:val="16"/>
        </w:rPr>
      </w:pPr>
    </w:p>
    <w:p w14:paraId="69C3E4E1" w14:textId="77777777" w:rsidR="003C5C7A" w:rsidRDefault="003C5C7A" w:rsidP="003C5C7A">
      <w:pPr>
        <w:rPr>
          <w:rFonts w:ascii="Arial Narrow" w:hAnsi="Arial Narrow" w:cs="Courier New"/>
          <w:b/>
          <w:szCs w:val="20"/>
        </w:rPr>
      </w:pPr>
      <w:r>
        <w:rPr>
          <w:rFonts w:ascii="Arial Narrow" w:hAnsi="Arial Narrow" w:cs="Courier New"/>
          <w:b/>
          <w:szCs w:val="20"/>
        </w:rPr>
        <w:br w:type="page"/>
      </w:r>
    </w:p>
    <w:p w14:paraId="1B307C35" w14:textId="77777777" w:rsidR="003C5C7A" w:rsidRPr="00066C79" w:rsidRDefault="003C5C7A" w:rsidP="003C5C7A">
      <w:pPr>
        <w:rPr>
          <w:rFonts w:ascii="Arial Narrow" w:hAnsi="Arial Narrow" w:cs="Courier New"/>
          <w:b/>
          <w:szCs w:val="20"/>
        </w:rPr>
      </w:pPr>
      <w:r w:rsidRPr="00066C79">
        <w:rPr>
          <w:rFonts w:ascii="Arial Narrow" w:hAnsi="Arial Narrow" w:cs="Courier New"/>
          <w:b/>
          <w:szCs w:val="20"/>
        </w:rPr>
        <w:lastRenderedPageBreak/>
        <w:t>Sample output</w:t>
      </w:r>
      <w:r>
        <w:rPr>
          <w:rFonts w:ascii="Arial Narrow" w:hAnsi="Arial Narrow" w:cs="Courier New"/>
          <w:b/>
          <w:szCs w:val="20"/>
        </w:rPr>
        <w:t xml:space="preserve"> 2</w:t>
      </w:r>
      <w:r w:rsidRPr="00066C79">
        <w:rPr>
          <w:rFonts w:ascii="Arial Narrow" w:hAnsi="Arial Narrow" w:cs="Courier New"/>
          <w:b/>
          <w:szCs w:val="20"/>
        </w:rPr>
        <w:t>:</w:t>
      </w:r>
    </w:p>
    <w:p w14:paraId="2E19C962"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File     : wayby001_</w:t>
      </w:r>
      <w:r>
        <w:rPr>
          <w:rFonts w:ascii="Courier New" w:hAnsi="Courier New" w:cs="Courier New"/>
          <w:sz w:val="16"/>
          <w:szCs w:val="16"/>
        </w:rPr>
        <w:t>encryptor</w:t>
      </w:r>
      <w:r w:rsidRPr="00025CF9">
        <w:rPr>
          <w:rFonts w:ascii="Courier New" w:hAnsi="Courier New" w:cs="Courier New"/>
          <w:sz w:val="16"/>
          <w:szCs w:val="16"/>
        </w:rPr>
        <w:t>.</w:t>
      </w:r>
      <w:r>
        <w:rPr>
          <w:rFonts w:ascii="Courier New" w:hAnsi="Courier New" w:cs="Courier New"/>
          <w:sz w:val="16"/>
          <w:szCs w:val="16"/>
        </w:rPr>
        <w:t>py</w:t>
      </w:r>
    </w:p>
    <w:p w14:paraId="2E4F7D0F"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Author   : Batman</w:t>
      </w:r>
    </w:p>
    <w:p w14:paraId="3A7D74BA"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Stud ID  : 0123456X</w:t>
      </w:r>
    </w:p>
    <w:p w14:paraId="79F3D9F6"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Email ID : wayby001</w:t>
      </w:r>
    </w:p>
    <w:p w14:paraId="1AFD9CC5" w14:textId="77777777" w:rsidR="003C5C7A" w:rsidRDefault="003C5C7A" w:rsidP="003C5C7A">
      <w:pPr>
        <w:pStyle w:val="Text"/>
        <w:spacing w:after="0" w:line="240" w:lineRule="auto"/>
        <w:rPr>
          <w:rFonts w:ascii="Courier New" w:hAnsi="Courier New" w:cs="Courier New"/>
          <w:sz w:val="16"/>
          <w:szCs w:val="16"/>
        </w:rPr>
      </w:pPr>
      <w:r>
        <w:rPr>
          <w:rFonts w:ascii="Courier New" w:hAnsi="Courier New" w:cs="Courier New"/>
          <w:sz w:val="16"/>
          <w:szCs w:val="16"/>
        </w:rPr>
        <w:t xml:space="preserve">Description: Programming Assignment 2 - </w:t>
      </w:r>
      <w:r w:rsidRPr="00316F6D">
        <w:rPr>
          <w:rFonts w:ascii="Courier New" w:hAnsi="Courier New" w:cs="Courier New"/>
          <w:sz w:val="16"/>
          <w:szCs w:val="16"/>
        </w:rPr>
        <w:t>Caesar Cipher</w:t>
      </w:r>
    </w:p>
    <w:p w14:paraId="0E73E259"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This is my own work as defined by the University's Academic Misconduct Policy.</w:t>
      </w:r>
    </w:p>
    <w:p w14:paraId="0EBF2D54" w14:textId="77777777" w:rsidR="003C5C7A" w:rsidRDefault="003C5C7A" w:rsidP="003C5C7A">
      <w:pPr>
        <w:rPr>
          <w:rFonts w:ascii="Courier New" w:hAnsi="Courier New" w:cs="Courier New"/>
          <w:sz w:val="16"/>
          <w:szCs w:val="16"/>
        </w:rPr>
      </w:pPr>
    </w:p>
    <w:p w14:paraId="573A9D72"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 Menu ***</w:t>
      </w:r>
    </w:p>
    <w:p w14:paraId="7EB70583" w14:textId="77777777" w:rsidR="003C5C7A" w:rsidRPr="0028047E" w:rsidRDefault="003C5C7A" w:rsidP="003C5C7A">
      <w:pPr>
        <w:rPr>
          <w:rFonts w:ascii="Courier New" w:hAnsi="Courier New" w:cs="Courier New"/>
          <w:sz w:val="16"/>
          <w:szCs w:val="16"/>
        </w:rPr>
      </w:pPr>
    </w:p>
    <w:p w14:paraId="4E5B7065"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1. Encrypt string</w:t>
      </w:r>
    </w:p>
    <w:p w14:paraId="24F3ABA2"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2. Decrypt string</w:t>
      </w:r>
    </w:p>
    <w:p w14:paraId="330C30A2"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3. Brute force decryption</w:t>
      </w:r>
    </w:p>
    <w:p w14:paraId="75B274F7"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4. Quit</w:t>
      </w:r>
    </w:p>
    <w:p w14:paraId="5A3E17D2" w14:textId="77777777" w:rsidR="003C5C7A" w:rsidRPr="0028047E" w:rsidRDefault="003C5C7A" w:rsidP="003C5C7A">
      <w:pPr>
        <w:rPr>
          <w:rFonts w:ascii="Courier New" w:hAnsi="Courier New" w:cs="Courier New"/>
          <w:sz w:val="16"/>
          <w:szCs w:val="16"/>
        </w:rPr>
      </w:pPr>
    </w:p>
    <w:p w14:paraId="1B24C94E"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What would you like to do [1,2,3,4]? 1</w:t>
      </w:r>
    </w:p>
    <w:p w14:paraId="6D4B6C08" w14:textId="77777777" w:rsidR="003C5C7A" w:rsidRPr="0028047E" w:rsidRDefault="003C5C7A" w:rsidP="003C5C7A">
      <w:pPr>
        <w:rPr>
          <w:rFonts w:ascii="Courier New" w:hAnsi="Courier New" w:cs="Courier New"/>
          <w:sz w:val="16"/>
          <w:szCs w:val="16"/>
        </w:rPr>
      </w:pPr>
    </w:p>
    <w:p w14:paraId="017C5FAD"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string to encrypt: Top Secret</w:t>
      </w:r>
    </w:p>
    <w:p w14:paraId="1B6F3190"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98</w:t>
      </w:r>
    </w:p>
    <w:p w14:paraId="13CD2042"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-3</w:t>
      </w:r>
    </w:p>
    <w:p w14:paraId="3F5B32C5"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20</w:t>
      </w:r>
    </w:p>
    <w:p w14:paraId="28B786E6" w14:textId="77777777" w:rsidR="003C5C7A" w:rsidRPr="0028047E" w:rsidRDefault="003C5C7A" w:rsidP="003C5C7A">
      <w:pPr>
        <w:rPr>
          <w:rFonts w:ascii="Courier New" w:hAnsi="Courier New" w:cs="Courier New"/>
          <w:sz w:val="16"/>
          <w:szCs w:val="16"/>
        </w:rPr>
      </w:pPr>
    </w:p>
    <w:p w14:paraId="23BEE0C0"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Encrypted string:</w:t>
      </w:r>
    </w:p>
    <w:p w14:paraId="6CC0EC41"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h$%4gyw'y)</w:t>
      </w:r>
    </w:p>
    <w:p w14:paraId="403476E5" w14:textId="77777777" w:rsidR="003C5C7A" w:rsidRPr="0028047E" w:rsidRDefault="003C5C7A" w:rsidP="003C5C7A">
      <w:pPr>
        <w:rPr>
          <w:rFonts w:ascii="Courier New" w:hAnsi="Courier New" w:cs="Courier New"/>
          <w:sz w:val="16"/>
          <w:szCs w:val="16"/>
        </w:rPr>
      </w:pPr>
    </w:p>
    <w:p w14:paraId="37C1FDA4"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 Menu ***</w:t>
      </w:r>
    </w:p>
    <w:p w14:paraId="282C5D3D" w14:textId="77777777" w:rsidR="003C5C7A" w:rsidRPr="0028047E" w:rsidRDefault="003C5C7A" w:rsidP="003C5C7A">
      <w:pPr>
        <w:rPr>
          <w:rFonts w:ascii="Courier New" w:hAnsi="Courier New" w:cs="Courier New"/>
          <w:sz w:val="16"/>
          <w:szCs w:val="16"/>
        </w:rPr>
      </w:pPr>
    </w:p>
    <w:p w14:paraId="4901ACC6"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1. Encrypt string</w:t>
      </w:r>
    </w:p>
    <w:p w14:paraId="604E09EF"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2. Decrypt string</w:t>
      </w:r>
    </w:p>
    <w:p w14:paraId="2CE00625"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3. Brute force decryption</w:t>
      </w:r>
    </w:p>
    <w:p w14:paraId="295877A2"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4. Quit</w:t>
      </w:r>
    </w:p>
    <w:p w14:paraId="41F2528D" w14:textId="77777777" w:rsidR="003C5C7A" w:rsidRPr="0028047E" w:rsidRDefault="003C5C7A" w:rsidP="003C5C7A">
      <w:pPr>
        <w:rPr>
          <w:rFonts w:ascii="Courier New" w:hAnsi="Courier New" w:cs="Courier New"/>
          <w:sz w:val="16"/>
          <w:szCs w:val="16"/>
        </w:rPr>
      </w:pPr>
    </w:p>
    <w:p w14:paraId="0855B6C1"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What would you like to do [1,2,3,4]? 4</w:t>
      </w:r>
    </w:p>
    <w:p w14:paraId="5B50C12F" w14:textId="77777777" w:rsidR="003C5C7A" w:rsidRPr="0028047E" w:rsidRDefault="003C5C7A" w:rsidP="003C5C7A">
      <w:pPr>
        <w:rPr>
          <w:rFonts w:ascii="Courier New" w:hAnsi="Courier New" w:cs="Courier New"/>
          <w:sz w:val="16"/>
          <w:szCs w:val="16"/>
        </w:rPr>
      </w:pPr>
    </w:p>
    <w:p w14:paraId="44101552" w14:textId="77777777" w:rsidR="003C5C7A" w:rsidRDefault="003C5C7A" w:rsidP="003C5C7A">
      <w:pPr>
        <w:rPr>
          <w:rFonts w:ascii="Courier New" w:hAnsi="Courier New" w:cs="Courier New"/>
          <w:sz w:val="16"/>
          <w:szCs w:val="16"/>
        </w:rPr>
      </w:pPr>
      <w:r w:rsidRPr="0028047E">
        <w:rPr>
          <w:rFonts w:ascii="Courier New" w:hAnsi="Courier New" w:cs="Courier New"/>
          <w:sz w:val="16"/>
          <w:szCs w:val="16"/>
        </w:rPr>
        <w:t>Goodbye.</w:t>
      </w:r>
    </w:p>
    <w:p w14:paraId="380EBE2F" w14:textId="77777777" w:rsidR="003C5C7A" w:rsidRDefault="003C5C7A" w:rsidP="003C5C7A">
      <w:pPr>
        <w:rPr>
          <w:rFonts w:ascii="Courier New" w:hAnsi="Courier New" w:cs="Courier New"/>
          <w:sz w:val="16"/>
          <w:szCs w:val="16"/>
        </w:rPr>
      </w:pPr>
    </w:p>
    <w:p w14:paraId="28A2F149" w14:textId="77777777" w:rsidR="003C5C7A" w:rsidRDefault="003C5C7A" w:rsidP="003C5C7A">
      <w:pPr>
        <w:rPr>
          <w:rFonts w:ascii="Courier New" w:hAnsi="Courier New" w:cs="Courier New"/>
          <w:sz w:val="16"/>
          <w:szCs w:val="16"/>
        </w:rPr>
      </w:pPr>
    </w:p>
    <w:p w14:paraId="0E0F39B1" w14:textId="77777777" w:rsidR="003C5C7A" w:rsidRDefault="003C5C7A" w:rsidP="003C5C7A">
      <w:pPr>
        <w:rPr>
          <w:rFonts w:ascii="Courier New" w:hAnsi="Courier New" w:cs="Courier New"/>
          <w:sz w:val="16"/>
          <w:szCs w:val="16"/>
        </w:rPr>
      </w:pPr>
    </w:p>
    <w:p w14:paraId="7924E94E" w14:textId="77777777" w:rsidR="003C5C7A" w:rsidRDefault="003C5C7A" w:rsidP="003C5C7A">
      <w:pPr>
        <w:rPr>
          <w:rFonts w:ascii="Arial Narrow" w:hAnsi="Arial Narrow" w:cs="Courier New"/>
          <w:b/>
          <w:szCs w:val="20"/>
        </w:rPr>
      </w:pPr>
    </w:p>
    <w:p w14:paraId="18174369" w14:textId="77777777" w:rsidR="003C5C7A" w:rsidRPr="00066C79" w:rsidRDefault="003C5C7A" w:rsidP="003C5C7A">
      <w:pPr>
        <w:rPr>
          <w:rFonts w:ascii="Arial Narrow" w:hAnsi="Arial Narrow" w:cs="Courier New"/>
          <w:b/>
          <w:szCs w:val="20"/>
        </w:rPr>
      </w:pPr>
      <w:r w:rsidRPr="00066C79">
        <w:rPr>
          <w:rFonts w:ascii="Arial Narrow" w:hAnsi="Arial Narrow" w:cs="Courier New"/>
          <w:b/>
          <w:szCs w:val="20"/>
        </w:rPr>
        <w:t>Sample output</w:t>
      </w:r>
      <w:r>
        <w:rPr>
          <w:rFonts w:ascii="Arial Narrow" w:hAnsi="Arial Narrow" w:cs="Courier New"/>
          <w:b/>
          <w:szCs w:val="20"/>
        </w:rPr>
        <w:t xml:space="preserve"> 3</w:t>
      </w:r>
      <w:r w:rsidRPr="00066C79">
        <w:rPr>
          <w:rFonts w:ascii="Arial Narrow" w:hAnsi="Arial Narrow" w:cs="Courier New"/>
          <w:b/>
          <w:szCs w:val="20"/>
        </w:rPr>
        <w:t>:</w:t>
      </w:r>
    </w:p>
    <w:p w14:paraId="4F81C02D"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File     : wayby001_</w:t>
      </w:r>
      <w:r>
        <w:rPr>
          <w:rFonts w:ascii="Courier New" w:hAnsi="Courier New" w:cs="Courier New"/>
          <w:sz w:val="16"/>
          <w:szCs w:val="16"/>
        </w:rPr>
        <w:t>encryptor</w:t>
      </w:r>
      <w:r w:rsidRPr="00025CF9">
        <w:rPr>
          <w:rFonts w:ascii="Courier New" w:hAnsi="Courier New" w:cs="Courier New"/>
          <w:sz w:val="16"/>
          <w:szCs w:val="16"/>
        </w:rPr>
        <w:t>.</w:t>
      </w:r>
      <w:r>
        <w:rPr>
          <w:rFonts w:ascii="Courier New" w:hAnsi="Courier New" w:cs="Courier New"/>
          <w:sz w:val="16"/>
          <w:szCs w:val="16"/>
        </w:rPr>
        <w:t>py</w:t>
      </w:r>
    </w:p>
    <w:p w14:paraId="3FB65E8E"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Author   : Batman</w:t>
      </w:r>
    </w:p>
    <w:p w14:paraId="5256501E"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Stud ID  : 0123456X</w:t>
      </w:r>
    </w:p>
    <w:p w14:paraId="544C6344"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Email ID : wayby001</w:t>
      </w:r>
    </w:p>
    <w:p w14:paraId="118915C7" w14:textId="77777777" w:rsidR="003C5C7A" w:rsidRDefault="003C5C7A" w:rsidP="003C5C7A">
      <w:pPr>
        <w:pStyle w:val="Text"/>
        <w:spacing w:after="0" w:line="240" w:lineRule="auto"/>
        <w:rPr>
          <w:rFonts w:ascii="Courier New" w:hAnsi="Courier New" w:cs="Courier New"/>
          <w:sz w:val="16"/>
          <w:szCs w:val="16"/>
        </w:rPr>
      </w:pPr>
      <w:r>
        <w:rPr>
          <w:rFonts w:ascii="Courier New" w:hAnsi="Courier New" w:cs="Courier New"/>
          <w:sz w:val="16"/>
          <w:szCs w:val="16"/>
        </w:rPr>
        <w:t xml:space="preserve">Description: Programming Assignment 2 - </w:t>
      </w:r>
      <w:r w:rsidRPr="00316F6D">
        <w:rPr>
          <w:rFonts w:ascii="Courier New" w:hAnsi="Courier New" w:cs="Courier New"/>
          <w:sz w:val="16"/>
          <w:szCs w:val="16"/>
        </w:rPr>
        <w:t>Caesar Cipher</w:t>
      </w:r>
    </w:p>
    <w:p w14:paraId="53152040"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This is my own work as defined by the University's Academic Misconduct Policy.</w:t>
      </w:r>
    </w:p>
    <w:p w14:paraId="6C83107D" w14:textId="77777777" w:rsidR="003C5C7A" w:rsidRDefault="003C5C7A" w:rsidP="003C5C7A">
      <w:pPr>
        <w:rPr>
          <w:rFonts w:ascii="Courier New" w:hAnsi="Courier New" w:cs="Courier New"/>
          <w:sz w:val="16"/>
          <w:szCs w:val="16"/>
        </w:rPr>
      </w:pPr>
    </w:p>
    <w:p w14:paraId="7B1C720F"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 Menu ***</w:t>
      </w:r>
    </w:p>
    <w:p w14:paraId="0D50A3F6" w14:textId="77777777" w:rsidR="003C5C7A" w:rsidRPr="0028047E" w:rsidRDefault="003C5C7A" w:rsidP="003C5C7A">
      <w:pPr>
        <w:rPr>
          <w:rFonts w:ascii="Courier New" w:hAnsi="Courier New" w:cs="Courier New"/>
          <w:sz w:val="16"/>
          <w:szCs w:val="16"/>
        </w:rPr>
      </w:pPr>
    </w:p>
    <w:p w14:paraId="69AEC73E"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1. Encrypt string</w:t>
      </w:r>
    </w:p>
    <w:p w14:paraId="711E7C2C"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2. Decrypt string</w:t>
      </w:r>
    </w:p>
    <w:p w14:paraId="398E9E58"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3. Brute force decryption</w:t>
      </w:r>
    </w:p>
    <w:p w14:paraId="2F5D6146"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4. Quit</w:t>
      </w:r>
    </w:p>
    <w:p w14:paraId="2C6982F6" w14:textId="77777777" w:rsidR="003C5C7A" w:rsidRPr="0028047E" w:rsidRDefault="003C5C7A" w:rsidP="003C5C7A">
      <w:pPr>
        <w:rPr>
          <w:rFonts w:ascii="Courier New" w:hAnsi="Courier New" w:cs="Courier New"/>
          <w:sz w:val="16"/>
          <w:szCs w:val="16"/>
        </w:rPr>
      </w:pPr>
    </w:p>
    <w:p w14:paraId="66D1EA9C"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What would you like to do [1,2,3,4]? 2</w:t>
      </w:r>
    </w:p>
    <w:p w14:paraId="1E225B4F" w14:textId="77777777" w:rsidR="003C5C7A" w:rsidRPr="0028047E" w:rsidRDefault="003C5C7A" w:rsidP="003C5C7A">
      <w:pPr>
        <w:rPr>
          <w:rFonts w:ascii="Courier New" w:hAnsi="Courier New" w:cs="Courier New"/>
          <w:sz w:val="16"/>
          <w:szCs w:val="16"/>
        </w:rPr>
      </w:pPr>
    </w:p>
    <w:p w14:paraId="2715AA1C"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string to decrypt: h$%4gyw'y)</w:t>
      </w:r>
    </w:p>
    <w:p w14:paraId="052BC7CC"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-2</w:t>
      </w:r>
    </w:p>
    <w:p w14:paraId="7B9C857E"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150</w:t>
      </w:r>
    </w:p>
    <w:p w14:paraId="3EBA2F4E"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0</w:t>
      </w:r>
    </w:p>
    <w:p w14:paraId="07B598FC"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95</w:t>
      </w:r>
    </w:p>
    <w:p w14:paraId="5CBAA043"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Please enter offset value (1 to 94): 20</w:t>
      </w:r>
    </w:p>
    <w:p w14:paraId="7EA30453" w14:textId="77777777" w:rsidR="003C5C7A" w:rsidRPr="0028047E" w:rsidRDefault="003C5C7A" w:rsidP="003C5C7A">
      <w:pPr>
        <w:rPr>
          <w:rFonts w:ascii="Courier New" w:hAnsi="Courier New" w:cs="Courier New"/>
          <w:sz w:val="16"/>
          <w:szCs w:val="16"/>
        </w:rPr>
      </w:pPr>
    </w:p>
    <w:p w14:paraId="4EE9EA20"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Decrypted string:</w:t>
      </w:r>
    </w:p>
    <w:p w14:paraId="7EC79EC5"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Top Secret</w:t>
      </w:r>
    </w:p>
    <w:p w14:paraId="4B22E0E7" w14:textId="77777777" w:rsidR="003C5C7A" w:rsidRPr="0028047E" w:rsidRDefault="003C5C7A" w:rsidP="003C5C7A">
      <w:pPr>
        <w:rPr>
          <w:rFonts w:ascii="Courier New" w:hAnsi="Courier New" w:cs="Courier New"/>
          <w:sz w:val="16"/>
          <w:szCs w:val="16"/>
        </w:rPr>
      </w:pPr>
    </w:p>
    <w:p w14:paraId="141AE925"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 Menu ***</w:t>
      </w:r>
    </w:p>
    <w:p w14:paraId="676EE125" w14:textId="77777777" w:rsidR="003C5C7A" w:rsidRPr="0028047E" w:rsidRDefault="003C5C7A" w:rsidP="003C5C7A">
      <w:pPr>
        <w:rPr>
          <w:rFonts w:ascii="Courier New" w:hAnsi="Courier New" w:cs="Courier New"/>
          <w:sz w:val="16"/>
          <w:szCs w:val="16"/>
        </w:rPr>
      </w:pPr>
    </w:p>
    <w:p w14:paraId="23C024D4"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1. Encrypt string</w:t>
      </w:r>
    </w:p>
    <w:p w14:paraId="1D51B16F"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2. Decrypt string</w:t>
      </w:r>
    </w:p>
    <w:p w14:paraId="6210AFB0"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3. Brute force decryption</w:t>
      </w:r>
    </w:p>
    <w:p w14:paraId="3530CDE7"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4. Quit</w:t>
      </w:r>
    </w:p>
    <w:p w14:paraId="2C57DE07" w14:textId="77777777" w:rsidR="003C5C7A" w:rsidRPr="0028047E" w:rsidRDefault="003C5C7A" w:rsidP="003C5C7A">
      <w:pPr>
        <w:rPr>
          <w:rFonts w:ascii="Courier New" w:hAnsi="Courier New" w:cs="Courier New"/>
          <w:sz w:val="16"/>
          <w:szCs w:val="16"/>
        </w:rPr>
      </w:pPr>
    </w:p>
    <w:p w14:paraId="41ED747B" w14:textId="77777777" w:rsidR="003C5C7A" w:rsidRPr="0028047E" w:rsidRDefault="003C5C7A" w:rsidP="003C5C7A">
      <w:pPr>
        <w:rPr>
          <w:rFonts w:ascii="Courier New" w:hAnsi="Courier New" w:cs="Courier New"/>
          <w:sz w:val="16"/>
          <w:szCs w:val="16"/>
        </w:rPr>
      </w:pPr>
      <w:r w:rsidRPr="0028047E">
        <w:rPr>
          <w:rFonts w:ascii="Courier New" w:hAnsi="Courier New" w:cs="Courier New"/>
          <w:sz w:val="16"/>
          <w:szCs w:val="16"/>
        </w:rPr>
        <w:t>What would you like to do [1,2,3,4]? 4</w:t>
      </w:r>
    </w:p>
    <w:p w14:paraId="4D9A6687" w14:textId="77777777" w:rsidR="003C5C7A" w:rsidRPr="0028047E" w:rsidRDefault="003C5C7A" w:rsidP="003C5C7A">
      <w:pPr>
        <w:rPr>
          <w:rFonts w:ascii="Courier New" w:hAnsi="Courier New" w:cs="Courier New"/>
          <w:sz w:val="16"/>
          <w:szCs w:val="16"/>
        </w:rPr>
      </w:pPr>
    </w:p>
    <w:p w14:paraId="375C2CB3" w14:textId="77777777" w:rsidR="003C5C7A" w:rsidRDefault="003C5C7A" w:rsidP="003C5C7A">
      <w:pPr>
        <w:rPr>
          <w:rFonts w:ascii="Courier New" w:hAnsi="Courier New" w:cs="Courier New"/>
          <w:sz w:val="16"/>
          <w:szCs w:val="16"/>
        </w:rPr>
      </w:pPr>
      <w:r w:rsidRPr="0028047E">
        <w:rPr>
          <w:rFonts w:ascii="Courier New" w:hAnsi="Courier New" w:cs="Courier New"/>
          <w:sz w:val="16"/>
          <w:szCs w:val="16"/>
        </w:rPr>
        <w:t>Goodbye.</w:t>
      </w:r>
    </w:p>
    <w:p w14:paraId="662B98D4" w14:textId="77777777" w:rsidR="003C5C7A" w:rsidRDefault="003C5C7A" w:rsidP="003C5C7A">
      <w:pPr>
        <w:pStyle w:val="Text"/>
        <w:spacing w:after="0" w:line="240" w:lineRule="auto"/>
        <w:rPr>
          <w:sz w:val="16"/>
          <w:szCs w:val="16"/>
        </w:rPr>
      </w:pPr>
    </w:p>
    <w:p w14:paraId="3192F9FF" w14:textId="77777777" w:rsidR="003C5C7A" w:rsidRDefault="003C5C7A" w:rsidP="003C5C7A">
      <w:pPr>
        <w:pStyle w:val="Text"/>
        <w:spacing w:after="0" w:line="240" w:lineRule="auto"/>
        <w:rPr>
          <w:rFonts w:ascii="Courier New" w:hAnsi="Courier New" w:cs="Courier New"/>
          <w:sz w:val="16"/>
          <w:szCs w:val="16"/>
        </w:rPr>
      </w:pPr>
    </w:p>
    <w:p w14:paraId="6E8D8493" w14:textId="77777777" w:rsidR="003C5C7A" w:rsidRPr="00066C79" w:rsidRDefault="003C5C7A" w:rsidP="003C5C7A">
      <w:pPr>
        <w:rPr>
          <w:rFonts w:ascii="Arial Narrow" w:hAnsi="Arial Narrow" w:cs="Courier New"/>
          <w:b/>
          <w:szCs w:val="20"/>
        </w:rPr>
      </w:pPr>
      <w:r w:rsidRPr="00066C79">
        <w:rPr>
          <w:rFonts w:ascii="Arial Narrow" w:hAnsi="Arial Narrow" w:cs="Courier New"/>
          <w:b/>
          <w:szCs w:val="20"/>
        </w:rPr>
        <w:t>Sample output</w:t>
      </w:r>
      <w:r>
        <w:rPr>
          <w:rFonts w:ascii="Arial Narrow" w:hAnsi="Arial Narrow" w:cs="Courier New"/>
          <w:b/>
          <w:szCs w:val="20"/>
        </w:rPr>
        <w:t xml:space="preserve"> 4</w:t>
      </w:r>
      <w:r w:rsidRPr="00066C79">
        <w:rPr>
          <w:rFonts w:ascii="Arial Narrow" w:hAnsi="Arial Narrow" w:cs="Courier New"/>
          <w:b/>
          <w:szCs w:val="20"/>
        </w:rPr>
        <w:t>:</w:t>
      </w:r>
    </w:p>
    <w:p w14:paraId="4623EC8B"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File     : wayby001_</w:t>
      </w:r>
      <w:r>
        <w:rPr>
          <w:rFonts w:ascii="Courier New" w:hAnsi="Courier New" w:cs="Courier New"/>
          <w:sz w:val="16"/>
          <w:szCs w:val="16"/>
        </w:rPr>
        <w:t>encryptor</w:t>
      </w:r>
      <w:r w:rsidRPr="00025CF9">
        <w:rPr>
          <w:rFonts w:ascii="Courier New" w:hAnsi="Courier New" w:cs="Courier New"/>
          <w:sz w:val="16"/>
          <w:szCs w:val="16"/>
        </w:rPr>
        <w:t>.</w:t>
      </w:r>
      <w:r>
        <w:rPr>
          <w:rFonts w:ascii="Courier New" w:hAnsi="Courier New" w:cs="Courier New"/>
          <w:sz w:val="16"/>
          <w:szCs w:val="16"/>
        </w:rPr>
        <w:t>py</w:t>
      </w:r>
    </w:p>
    <w:p w14:paraId="6B36751F"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Author   : Batman</w:t>
      </w:r>
    </w:p>
    <w:p w14:paraId="2338244B"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lastRenderedPageBreak/>
        <w:t>Stud ID  : 0123456X</w:t>
      </w:r>
    </w:p>
    <w:p w14:paraId="3BD518CE"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Email ID : wayby001</w:t>
      </w:r>
    </w:p>
    <w:p w14:paraId="79255C37" w14:textId="77777777" w:rsidR="003C5C7A" w:rsidRDefault="003C5C7A" w:rsidP="003C5C7A">
      <w:pPr>
        <w:pStyle w:val="Text"/>
        <w:spacing w:after="0" w:line="240" w:lineRule="auto"/>
        <w:rPr>
          <w:rFonts w:ascii="Courier New" w:hAnsi="Courier New" w:cs="Courier New"/>
          <w:sz w:val="16"/>
          <w:szCs w:val="16"/>
        </w:rPr>
      </w:pPr>
      <w:r>
        <w:rPr>
          <w:rFonts w:ascii="Courier New" w:hAnsi="Courier New" w:cs="Courier New"/>
          <w:sz w:val="16"/>
          <w:szCs w:val="16"/>
        </w:rPr>
        <w:t xml:space="preserve">Description: Programming Assignment 2 - </w:t>
      </w:r>
      <w:r w:rsidRPr="00316F6D">
        <w:rPr>
          <w:rFonts w:ascii="Courier New" w:hAnsi="Courier New" w:cs="Courier New"/>
          <w:sz w:val="16"/>
          <w:szCs w:val="16"/>
        </w:rPr>
        <w:t>Caesar Cipher</w:t>
      </w:r>
    </w:p>
    <w:p w14:paraId="294FB1D4"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This is my own work as defined by the University's Academic Misconduct Policy.</w:t>
      </w:r>
    </w:p>
    <w:p w14:paraId="7165D1A1" w14:textId="77777777" w:rsidR="003C5C7A" w:rsidRPr="00025CF9" w:rsidRDefault="003C5C7A" w:rsidP="003C5C7A">
      <w:pPr>
        <w:pStyle w:val="Text"/>
        <w:spacing w:after="0" w:line="240" w:lineRule="auto"/>
        <w:rPr>
          <w:rFonts w:ascii="Courier New" w:hAnsi="Courier New" w:cs="Courier New"/>
          <w:sz w:val="16"/>
          <w:szCs w:val="16"/>
        </w:rPr>
      </w:pPr>
    </w:p>
    <w:p w14:paraId="6A27EF7E"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 Menu ***</w:t>
      </w:r>
    </w:p>
    <w:p w14:paraId="191BA518" w14:textId="77777777" w:rsidR="003C5C7A" w:rsidRPr="00025CF9" w:rsidRDefault="003C5C7A" w:rsidP="003C5C7A">
      <w:pPr>
        <w:pStyle w:val="Text"/>
        <w:spacing w:after="0" w:line="240" w:lineRule="auto"/>
        <w:rPr>
          <w:rFonts w:ascii="Courier New" w:hAnsi="Courier New" w:cs="Courier New"/>
          <w:sz w:val="16"/>
          <w:szCs w:val="16"/>
        </w:rPr>
      </w:pPr>
    </w:p>
    <w:p w14:paraId="549947E9"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1. Encrypt string</w:t>
      </w:r>
    </w:p>
    <w:p w14:paraId="17688658"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2. Decrypt string</w:t>
      </w:r>
    </w:p>
    <w:p w14:paraId="1FF6A980"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3. Brute force decryption</w:t>
      </w:r>
    </w:p>
    <w:p w14:paraId="54D14A92"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4. Quit</w:t>
      </w:r>
    </w:p>
    <w:p w14:paraId="7C26B048" w14:textId="77777777" w:rsidR="003C5C7A" w:rsidRPr="00025CF9" w:rsidRDefault="003C5C7A" w:rsidP="003C5C7A">
      <w:pPr>
        <w:pStyle w:val="Text"/>
        <w:spacing w:after="0" w:line="240" w:lineRule="auto"/>
        <w:rPr>
          <w:rFonts w:ascii="Courier New" w:hAnsi="Courier New" w:cs="Courier New"/>
          <w:sz w:val="16"/>
          <w:szCs w:val="16"/>
        </w:rPr>
      </w:pPr>
    </w:p>
    <w:p w14:paraId="7345B3E9"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What would you like to do [1,2,3,4]? 9</w:t>
      </w:r>
    </w:p>
    <w:p w14:paraId="5413F84A"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Invalid choice, please enter either 1, 2, 3 or 4.</w:t>
      </w:r>
    </w:p>
    <w:p w14:paraId="1D291876" w14:textId="77777777" w:rsidR="003C5C7A" w:rsidRPr="00025CF9" w:rsidRDefault="003C5C7A" w:rsidP="003C5C7A">
      <w:pPr>
        <w:pStyle w:val="Text"/>
        <w:spacing w:after="0" w:line="240" w:lineRule="auto"/>
        <w:rPr>
          <w:rFonts w:ascii="Courier New" w:hAnsi="Courier New" w:cs="Courier New"/>
          <w:sz w:val="16"/>
          <w:szCs w:val="16"/>
        </w:rPr>
      </w:pPr>
    </w:p>
    <w:p w14:paraId="4C9C17B8"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What would you like to do [1,2,3,4]? 1</w:t>
      </w:r>
    </w:p>
    <w:p w14:paraId="1B46D82B" w14:textId="77777777" w:rsidR="003C5C7A" w:rsidRPr="00025CF9" w:rsidRDefault="003C5C7A" w:rsidP="003C5C7A">
      <w:pPr>
        <w:pStyle w:val="Text"/>
        <w:spacing w:after="0" w:line="240" w:lineRule="auto"/>
        <w:rPr>
          <w:rFonts w:ascii="Courier New" w:hAnsi="Courier New" w:cs="Courier New"/>
          <w:sz w:val="16"/>
          <w:szCs w:val="16"/>
        </w:rPr>
      </w:pPr>
    </w:p>
    <w:p w14:paraId="07DFB9CC"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Please enter string to encrypt: one more time</w:t>
      </w:r>
    </w:p>
    <w:p w14:paraId="2CE78839"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Please enter offset value (1 to 94): 7</w:t>
      </w:r>
    </w:p>
    <w:p w14:paraId="4961C6A0" w14:textId="77777777" w:rsidR="003C5C7A" w:rsidRPr="00025CF9" w:rsidRDefault="003C5C7A" w:rsidP="003C5C7A">
      <w:pPr>
        <w:pStyle w:val="Text"/>
        <w:spacing w:after="0" w:line="240" w:lineRule="auto"/>
        <w:rPr>
          <w:rFonts w:ascii="Courier New" w:hAnsi="Courier New" w:cs="Courier New"/>
          <w:sz w:val="16"/>
          <w:szCs w:val="16"/>
        </w:rPr>
      </w:pPr>
    </w:p>
    <w:p w14:paraId="470DD2BF"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Encrypted string:</w:t>
      </w:r>
    </w:p>
    <w:p w14:paraId="785AD56E" w14:textId="77777777" w:rsidR="003C5C7A" w:rsidRPr="00025CF9" w:rsidRDefault="003C5C7A" w:rsidP="003C5C7A">
      <w:pPr>
        <w:pStyle w:val="Text"/>
        <w:spacing w:after="0" w:line="240" w:lineRule="auto"/>
        <w:rPr>
          <w:rFonts w:ascii="Courier New" w:hAnsi="Courier New" w:cs="Courier New"/>
          <w:sz w:val="16"/>
          <w:szCs w:val="16"/>
        </w:rPr>
      </w:pPr>
      <w:proofErr w:type="spellStart"/>
      <w:r w:rsidRPr="00025CF9">
        <w:rPr>
          <w:rFonts w:ascii="Courier New" w:hAnsi="Courier New" w:cs="Courier New"/>
          <w:sz w:val="16"/>
          <w:szCs w:val="16"/>
        </w:rPr>
        <w:t>vul'tvyl</w:t>
      </w:r>
      <w:proofErr w:type="spellEnd"/>
      <w:r w:rsidRPr="00025CF9">
        <w:rPr>
          <w:rFonts w:ascii="Courier New" w:hAnsi="Courier New" w:cs="Courier New"/>
          <w:sz w:val="16"/>
          <w:szCs w:val="16"/>
        </w:rPr>
        <w:t>'{</w:t>
      </w:r>
      <w:proofErr w:type="spellStart"/>
      <w:r w:rsidRPr="00025CF9">
        <w:rPr>
          <w:rFonts w:ascii="Courier New" w:hAnsi="Courier New" w:cs="Courier New"/>
          <w:sz w:val="16"/>
          <w:szCs w:val="16"/>
        </w:rPr>
        <w:t>ptl</w:t>
      </w:r>
      <w:proofErr w:type="spellEnd"/>
    </w:p>
    <w:p w14:paraId="4FBADA51" w14:textId="77777777" w:rsidR="003C5C7A" w:rsidRPr="00025CF9" w:rsidRDefault="003C5C7A" w:rsidP="003C5C7A">
      <w:pPr>
        <w:pStyle w:val="Text"/>
        <w:spacing w:after="0" w:line="240" w:lineRule="auto"/>
        <w:rPr>
          <w:rFonts w:ascii="Courier New" w:hAnsi="Courier New" w:cs="Courier New"/>
          <w:sz w:val="16"/>
          <w:szCs w:val="16"/>
        </w:rPr>
      </w:pPr>
    </w:p>
    <w:p w14:paraId="4E562AEB"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 Menu ***</w:t>
      </w:r>
    </w:p>
    <w:p w14:paraId="5AB95CE0" w14:textId="77777777" w:rsidR="003C5C7A" w:rsidRPr="00025CF9" w:rsidRDefault="003C5C7A" w:rsidP="003C5C7A">
      <w:pPr>
        <w:pStyle w:val="Text"/>
        <w:spacing w:after="0" w:line="240" w:lineRule="auto"/>
        <w:rPr>
          <w:rFonts w:ascii="Courier New" w:hAnsi="Courier New" w:cs="Courier New"/>
          <w:sz w:val="16"/>
          <w:szCs w:val="16"/>
        </w:rPr>
      </w:pPr>
    </w:p>
    <w:p w14:paraId="142CDF9C"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1. Encrypt string</w:t>
      </w:r>
    </w:p>
    <w:p w14:paraId="188B1C2C"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2. Decrypt string</w:t>
      </w:r>
    </w:p>
    <w:p w14:paraId="2BC475D0"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3. Brute force decryption</w:t>
      </w:r>
    </w:p>
    <w:p w14:paraId="2AE87E63"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4. Quit</w:t>
      </w:r>
    </w:p>
    <w:p w14:paraId="34455CEE" w14:textId="77777777" w:rsidR="003C5C7A" w:rsidRPr="00025CF9" w:rsidRDefault="003C5C7A" w:rsidP="003C5C7A">
      <w:pPr>
        <w:pStyle w:val="Text"/>
        <w:spacing w:after="0" w:line="240" w:lineRule="auto"/>
        <w:rPr>
          <w:rFonts w:ascii="Courier New" w:hAnsi="Courier New" w:cs="Courier New"/>
          <w:sz w:val="16"/>
          <w:szCs w:val="16"/>
        </w:rPr>
      </w:pPr>
    </w:p>
    <w:p w14:paraId="640ADC71" w14:textId="77777777" w:rsidR="003C5C7A" w:rsidRPr="00025CF9"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What would you like to do [1,2,3,4]? 4</w:t>
      </w:r>
    </w:p>
    <w:p w14:paraId="0FB7CDEB" w14:textId="77777777" w:rsidR="003C5C7A" w:rsidRPr="00025CF9" w:rsidRDefault="003C5C7A" w:rsidP="003C5C7A">
      <w:pPr>
        <w:pStyle w:val="Text"/>
        <w:spacing w:after="0" w:line="240" w:lineRule="auto"/>
        <w:rPr>
          <w:rFonts w:ascii="Courier New" w:hAnsi="Courier New" w:cs="Courier New"/>
          <w:sz w:val="16"/>
          <w:szCs w:val="16"/>
        </w:rPr>
      </w:pPr>
    </w:p>
    <w:p w14:paraId="1963754F" w14:textId="77777777" w:rsidR="003C5C7A" w:rsidRDefault="003C5C7A" w:rsidP="003C5C7A">
      <w:pPr>
        <w:pStyle w:val="Text"/>
        <w:spacing w:after="0" w:line="240" w:lineRule="auto"/>
        <w:rPr>
          <w:rFonts w:ascii="Courier New" w:hAnsi="Courier New" w:cs="Courier New"/>
          <w:sz w:val="16"/>
          <w:szCs w:val="16"/>
        </w:rPr>
      </w:pPr>
      <w:r w:rsidRPr="00025CF9">
        <w:rPr>
          <w:rFonts w:ascii="Courier New" w:hAnsi="Courier New" w:cs="Courier New"/>
          <w:sz w:val="16"/>
          <w:szCs w:val="16"/>
        </w:rPr>
        <w:t>Goodbye.</w:t>
      </w:r>
    </w:p>
    <w:p w14:paraId="1ED03A52" w14:textId="4E600C68" w:rsidR="00531621" w:rsidRDefault="00531621" w:rsidP="00531621">
      <w:pPr>
        <w:rPr>
          <w:rFonts w:ascii="Courier New" w:hAnsi="Courier New" w:cs="Courier New"/>
          <w:sz w:val="16"/>
          <w:szCs w:val="16"/>
        </w:rPr>
      </w:pPr>
    </w:p>
    <w:p w14:paraId="55C8DA3B" w14:textId="1568EB38" w:rsidR="003C5C7A" w:rsidRDefault="003C5C7A" w:rsidP="00531621">
      <w:pPr>
        <w:rPr>
          <w:rFonts w:ascii="Courier New" w:hAnsi="Courier New" w:cs="Courier New"/>
          <w:sz w:val="16"/>
          <w:szCs w:val="16"/>
        </w:rPr>
      </w:pPr>
    </w:p>
    <w:p w14:paraId="75147864" w14:textId="2D5B853F" w:rsidR="003C5C7A" w:rsidRDefault="003C5C7A" w:rsidP="00531621">
      <w:pPr>
        <w:rPr>
          <w:rFonts w:ascii="Courier New" w:hAnsi="Courier New" w:cs="Courier New"/>
          <w:sz w:val="16"/>
          <w:szCs w:val="16"/>
        </w:rPr>
      </w:pPr>
    </w:p>
    <w:p w14:paraId="2B139189" w14:textId="28C311D5" w:rsidR="003C5C7A" w:rsidRDefault="003C5C7A" w:rsidP="00531621">
      <w:pPr>
        <w:rPr>
          <w:rFonts w:ascii="Courier New" w:hAnsi="Courier New" w:cs="Courier New"/>
          <w:sz w:val="16"/>
          <w:szCs w:val="16"/>
        </w:rPr>
      </w:pPr>
    </w:p>
    <w:p w14:paraId="5E8FE2C8" w14:textId="50FBFAA8" w:rsidR="003C5C7A" w:rsidRDefault="003C5C7A" w:rsidP="00531621">
      <w:pPr>
        <w:rPr>
          <w:rFonts w:ascii="Courier New" w:hAnsi="Courier New" w:cs="Courier New"/>
          <w:sz w:val="16"/>
          <w:szCs w:val="16"/>
        </w:rPr>
      </w:pPr>
    </w:p>
    <w:p w14:paraId="6DCBDD5D" w14:textId="40F82CED" w:rsidR="003C5C7A" w:rsidRDefault="003C5C7A" w:rsidP="00531621">
      <w:pPr>
        <w:rPr>
          <w:rFonts w:ascii="Courier New" w:hAnsi="Courier New" w:cs="Courier New"/>
          <w:sz w:val="16"/>
          <w:szCs w:val="16"/>
        </w:rPr>
      </w:pPr>
    </w:p>
    <w:p w14:paraId="0BE0488F" w14:textId="364C3BDD" w:rsidR="003C5C7A" w:rsidRDefault="003C5C7A" w:rsidP="00531621">
      <w:pPr>
        <w:rPr>
          <w:rFonts w:ascii="Courier New" w:hAnsi="Courier New" w:cs="Courier New"/>
          <w:sz w:val="16"/>
          <w:szCs w:val="16"/>
        </w:rPr>
      </w:pPr>
    </w:p>
    <w:p w14:paraId="25A163AE" w14:textId="3B79CE3F" w:rsidR="003C5C7A" w:rsidRDefault="003C5C7A" w:rsidP="00531621">
      <w:pPr>
        <w:rPr>
          <w:rFonts w:ascii="Courier New" w:hAnsi="Courier New" w:cs="Courier New"/>
          <w:sz w:val="16"/>
          <w:szCs w:val="16"/>
        </w:rPr>
      </w:pPr>
    </w:p>
    <w:p w14:paraId="4AEA1E07" w14:textId="128ED5E7" w:rsidR="003C5C7A" w:rsidRDefault="003C5C7A" w:rsidP="00531621">
      <w:pPr>
        <w:rPr>
          <w:rFonts w:ascii="Courier New" w:hAnsi="Courier New" w:cs="Courier New"/>
          <w:sz w:val="16"/>
          <w:szCs w:val="16"/>
        </w:rPr>
      </w:pPr>
    </w:p>
    <w:p w14:paraId="0CB0ACDA" w14:textId="70E3E7EE" w:rsidR="003C5C7A" w:rsidRDefault="003C5C7A" w:rsidP="00531621">
      <w:pPr>
        <w:rPr>
          <w:rFonts w:ascii="Courier New" w:hAnsi="Courier New" w:cs="Courier New"/>
          <w:sz w:val="16"/>
          <w:szCs w:val="16"/>
        </w:rPr>
      </w:pPr>
    </w:p>
    <w:p w14:paraId="72459343" w14:textId="722F70A4" w:rsidR="003C5C7A" w:rsidRDefault="003C5C7A" w:rsidP="00531621">
      <w:pPr>
        <w:rPr>
          <w:rFonts w:ascii="Courier New" w:hAnsi="Courier New" w:cs="Courier New"/>
          <w:sz w:val="16"/>
          <w:szCs w:val="16"/>
        </w:rPr>
      </w:pPr>
    </w:p>
    <w:p w14:paraId="210134CC" w14:textId="46533B45" w:rsidR="003C5C7A" w:rsidRDefault="003C5C7A" w:rsidP="00531621">
      <w:pPr>
        <w:rPr>
          <w:rFonts w:ascii="Courier New" w:hAnsi="Courier New" w:cs="Courier New"/>
          <w:sz w:val="16"/>
          <w:szCs w:val="16"/>
        </w:rPr>
      </w:pPr>
    </w:p>
    <w:p w14:paraId="021592A6" w14:textId="10A78FD9" w:rsidR="003C5C7A" w:rsidRDefault="003C5C7A" w:rsidP="00531621">
      <w:pPr>
        <w:rPr>
          <w:rFonts w:ascii="Courier New" w:hAnsi="Courier New" w:cs="Courier New"/>
          <w:sz w:val="16"/>
          <w:szCs w:val="16"/>
        </w:rPr>
      </w:pPr>
    </w:p>
    <w:p w14:paraId="07462B64" w14:textId="29FB3E3F" w:rsidR="003C5C7A" w:rsidRDefault="003C5C7A" w:rsidP="00531621">
      <w:pPr>
        <w:rPr>
          <w:rFonts w:ascii="Courier New" w:hAnsi="Courier New" w:cs="Courier New"/>
          <w:sz w:val="16"/>
          <w:szCs w:val="16"/>
        </w:rPr>
      </w:pPr>
    </w:p>
    <w:p w14:paraId="268FC317" w14:textId="743C18C7" w:rsidR="003C5C7A" w:rsidRDefault="003C5C7A" w:rsidP="00531621">
      <w:pPr>
        <w:rPr>
          <w:rFonts w:ascii="Courier New" w:hAnsi="Courier New" w:cs="Courier New"/>
          <w:sz w:val="16"/>
          <w:szCs w:val="16"/>
        </w:rPr>
      </w:pPr>
    </w:p>
    <w:p w14:paraId="408F78D0" w14:textId="5B1A9A67" w:rsidR="003C5C7A" w:rsidRDefault="003C5C7A" w:rsidP="00531621">
      <w:pPr>
        <w:rPr>
          <w:rFonts w:ascii="Courier New" w:hAnsi="Courier New" w:cs="Courier New"/>
          <w:sz w:val="16"/>
          <w:szCs w:val="16"/>
        </w:rPr>
      </w:pPr>
    </w:p>
    <w:p w14:paraId="26A24F44" w14:textId="3BC7A21E" w:rsidR="003C5C7A" w:rsidRDefault="003C5C7A" w:rsidP="00531621">
      <w:pPr>
        <w:rPr>
          <w:rFonts w:ascii="Courier New" w:hAnsi="Courier New" w:cs="Courier New"/>
          <w:sz w:val="16"/>
          <w:szCs w:val="16"/>
        </w:rPr>
      </w:pPr>
    </w:p>
    <w:p w14:paraId="74A33E80" w14:textId="35A19A07" w:rsidR="003C5C7A" w:rsidRDefault="003C5C7A" w:rsidP="00531621">
      <w:pPr>
        <w:rPr>
          <w:rFonts w:ascii="Courier New" w:hAnsi="Courier New" w:cs="Courier New"/>
          <w:sz w:val="16"/>
          <w:szCs w:val="16"/>
        </w:rPr>
      </w:pPr>
    </w:p>
    <w:p w14:paraId="139EDD2E" w14:textId="5097F0FF" w:rsidR="003C5C7A" w:rsidRDefault="003C5C7A" w:rsidP="00531621">
      <w:pPr>
        <w:rPr>
          <w:rFonts w:ascii="Courier New" w:hAnsi="Courier New" w:cs="Courier New"/>
          <w:sz w:val="16"/>
          <w:szCs w:val="16"/>
        </w:rPr>
      </w:pPr>
    </w:p>
    <w:p w14:paraId="700544D2" w14:textId="152E127F" w:rsidR="003C5C7A" w:rsidRDefault="003C5C7A" w:rsidP="00531621">
      <w:pPr>
        <w:rPr>
          <w:rFonts w:ascii="Courier New" w:hAnsi="Courier New" w:cs="Courier New"/>
          <w:sz w:val="16"/>
          <w:szCs w:val="16"/>
        </w:rPr>
      </w:pPr>
    </w:p>
    <w:p w14:paraId="23883C53" w14:textId="3C7EF9BE" w:rsidR="003C5C7A" w:rsidRDefault="003C5C7A" w:rsidP="00531621">
      <w:pPr>
        <w:rPr>
          <w:rFonts w:ascii="Courier New" w:hAnsi="Courier New" w:cs="Courier New"/>
          <w:sz w:val="16"/>
          <w:szCs w:val="16"/>
        </w:rPr>
      </w:pPr>
    </w:p>
    <w:p w14:paraId="6E3FD3B3" w14:textId="21A96687" w:rsidR="003C5C7A" w:rsidRDefault="003C5C7A" w:rsidP="00531621">
      <w:pPr>
        <w:rPr>
          <w:rFonts w:ascii="Courier New" w:hAnsi="Courier New" w:cs="Courier New"/>
          <w:sz w:val="16"/>
          <w:szCs w:val="16"/>
        </w:rPr>
      </w:pPr>
    </w:p>
    <w:p w14:paraId="7ACEFD1D" w14:textId="71D14AF3" w:rsidR="003C5C7A" w:rsidRDefault="003C5C7A" w:rsidP="00531621">
      <w:pPr>
        <w:rPr>
          <w:rFonts w:ascii="Courier New" w:hAnsi="Courier New" w:cs="Courier New"/>
          <w:sz w:val="16"/>
          <w:szCs w:val="16"/>
        </w:rPr>
      </w:pPr>
    </w:p>
    <w:p w14:paraId="05355194" w14:textId="698753A2" w:rsidR="003C5C7A" w:rsidRDefault="003C5C7A" w:rsidP="00531621">
      <w:pPr>
        <w:rPr>
          <w:rFonts w:ascii="Courier New" w:hAnsi="Courier New" w:cs="Courier New"/>
          <w:sz w:val="16"/>
          <w:szCs w:val="16"/>
        </w:rPr>
      </w:pPr>
    </w:p>
    <w:p w14:paraId="07A068E3" w14:textId="2FE489AF" w:rsidR="003C5C7A" w:rsidRDefault="003C5C7A" w:rsidP="00531621">
      <w:pPr>
        <w:rPr>
          <w:rFonts w:ascii="Courier New" w:hAnsi="Courier New" w:cs="Courier New"/>
          <w:sz w:val="16"/>
          <w:szCs w:val="16"/>
        </w:rPr>
      </w:pPr>
    </w:p>
    <w:p w14:paraId="6D82C168" w14:textId="4C42B3E2" w:rsidR="003C5C7A" w:rsidRDefault="003C5C7A" w:rsidP="00531621">
      <w:pPr>
        <w:rPr>
          <w:rFonts w:ascii="Courier New" w:hAnsi="Courier New" w:cs="Courier New"/>
          <w:sz w:val="16"/>
          <w:szCs w:val="16"/>
        </w:rPr>
      </w:pPr>
    </w:p>
    <w:p w14:paraId="35FBBDBE" w14:textId="15AAF74B" w:rsidR="003C5C7A" w:rsidRDefault="003C5C7A" w:rsidP="00531621">
      <w:pPr>
        <w:rPr>
          <w:rFonts w:ascii="Courier New" w:hAnsi="Courier New" w:cs="Courier New"/>
          <w:sz w:val="16"/>
          <w:szCs w:val="16"/>
        </w:rPr>
      </w:pPr>
    </w:p>
    <w:p w14:paraId="5ADDC6D8" w14:textId="09223B11" w:rsidR="003C5C7A" w:rsidRDefault="003C5C7A" w:rsidP="00531621">
      <w:pPr>
        <w:rPr>
          <w:rFonts w:ascii="Courier New" w:hAnsi="Courier New" w:cs="Courier New"/>
          <w:sz w:val="16"/>
          <w:szCs w:val="16"/>
        </w:rPr>
      </w:pPr>
    </w:p>
    <w:p w14:paraId="0140B28D" w14:textId="2A0E879E" w:rsidR="003C5C7A" w:rsidRDefault="003C5C7A" w:rsidP="00531621">
      <w:pPr>
        <w:rPr>
          <w:rFonts w:ascii="Courier New" w:hAnsi="Courier New" w:cs="Courier New"/>
          <w:sz w:val="16"/>
          <w:szCs w:val="16"/>
        </w:rPr>
      </w:pPr>
    </w:p>
    <w:p w14:paraId="0A757B50" w14:textId="580872E8" w:rsidR="003C5C7A" w:rsidRDefault="003C5C7A" w:rsidP="00531621">
      <w:pPr>
        <w:rPr>
          <w:rFonts w:ascii="Courier New" w:hAnsi="Courier New" w:cs="Courier New"/>
          <w:sz w:val="16"/>
          <w:szCs w:val="16"/>
        </w:rPr>
      </w:pPr>
    </w:p>
    <w:p w14:paraId="572D115F" w14:textId="77005EFF" w:rsidR="003C5C7A" w:rsidRDefault="003C5C7A" w:rsidP="00531621">
      <w:pPr>
        <w:rPr>
          <w:rFonts w:ascii="Courier New" w:hAnsi="Courier New" w:cs="Courier New"/>
          <w:sz w:val="16"/>
          <w:szCs w:val="16"/>
        </w:rPr>
      </w:pPr>
    </w:p>
    <w:p w14:paraId="644955A5" w14:textId="6C678244" w:rsidR="003C5C7A" w:rsidRDefault="003C5C7A" w:rsidP="00531621">
      <w:pPr>
        <w:rPr>
          <w:rFonts w:ascii="Courier New" w:hAnsi="Courier New" w:cs="Courier New"/>
          <w:sz w:val="16"/>
          <w:szCs w:val="16"/>
        </w:rPr>
      </w:pPr>
    </w:p>
    <w:p w14:paraId="59FD570C" w14:textId="67015A5F" w:rsidR="003C5C7A" w:rsidRDefault="003C5C7A" w:rsidP="00531621">
      <w:pPr>
        <w:rPr>
          <w:rFonts w:ascii="Courier New" w:hAnsi="Courier New" w:cs="Courier New"/>
          <w:sz w:val="16"/>
          <w:szCs w:val="16"/>
        </w:rPr>
      </w:pPr>
    </w:p>
    <w:p w14:paraId="39F4E7BF" w14:textId="036B602F" w:rsidR="003C5C7A" w:rsidRDefault="003C5C7A" w:rsidP="00531621">
      <w:pPr>
        <w:rPr>
          <w:rFonts w:ascii="Courier New" w:hAnsi="Courier New" w:cs="Courier New"/>
          <w:sz w:val="16"/>
          <w:szCs w:val="16"/>
        </w:rPr>
      </w:pPr>
    </w:p>
    <w:p w14:paraId="49559DBA" w14:textId="7490BA50" w:rsidR="003C5C7A" w:rsidRDefault="003C5C7A" w:rsidP="00531621">
      <w:pPr>
        <w:rPr>
          <w:rFonts w:ascii="Courier New" w:hAnsi="Courier New" w:cs="Courier New"/>
          <w:sz w:val="16"/>
          <w:szCs w:val="16"/>
        </w:rPr>
      </w:pPr>
    </w:p>
    <w:p w14:paraId="6F4895C8" w14:textId="4EA70A46" w:rsidR="003C5C7A" w:rsidRDefault="003C5C7A" w:rsidP="00531621">
      <w:pPr>
        <w:rPr>
          <w:rFonts w:ascii="Courier New" w:hAnsi="Courier New" w:cs="Courier New"/>
          <w:sz w:val="16"/>
          <w:szCs w:val="16"/>
        </w:rPr>
      </w:pPr>
    </w:p>
    <w:p w14:paraId="7941F991" w14:textId="73101D38" w:rsidR="003C5C7A" w:rsidRDefault="003C5C7A" w:rsidP="00531621">
      <w:pPr>
        <w:rPr>
          <w:rFonts w:ascii="Courier New" w:hAnsi="Courier New" w:cs="Courier New"/>
          <w:sz w:val="16"/>
          <w:szCs w:val="16"/>
        </w:rPr>
      </w:pPr>
    </w:p>
    <w:p w14:paraId="4C3DDCC3" w14:textId="7C4B0292" w:rsidR="003C5C7A" w:rsidRDefault="003C5C7A" w:rsidP="00531621">
      <w:pPr>
        <w:rPr>
          <w:rFonts w:ascii="Courier New" w:hAnsi="Courier New" w:cs="Courier New"/>
          <w:sz w:val="16"/>
          <w:szCs w:val="16"/>
        </w:rPr>
      </w:pPr>
    </w:p>
    <w:p w14:paraId="64AEA428" w14:textId="1ADC7BF5" w:rsidR="003C5C7A" w:rsidRDefault="003C5C7A" w:rsidP="00531621">
      <w:pPr>
        <w:rPr>
          <w:rFonts w:ascii="Courier New" w:hAnsi="Courier New" w:cs="Courier New"/>
          <w:sz w:val="16"/>
          <w:szCs w:val="16"/>
        </w:rPr>
      </w:pPr>
    </w:p>
    <w:p w14:paraId="178C2F49" w14:textId="77FECFB8" w:rsidR="003C5C7A" w:rsidRDefault="003C5C7A" w:rsidP="00531621">
      <w:pPr>
        <w:rPr>
          <w:rFonts w:ascii="Courier New" w:hAnsi="Courier New" w:cs="Courier New"/>
          <w:sz w:val="16"/>
          <w:szCs w:val="16"/>
        </w:rPr>
      </w:pPr>
    </w:p>
    <w:p w14:paraId="0573BBA3" w14:textId="43F1FE02" w:rsidR="003C5C7A" w:rsidRDefault="003C5C7A" w:rsidP="00531621">
      <w:pPr>
        <w:rPr>
          <w:rFonts w:ascii="Courier New" w:hAnsi="Courier New" w:cs="Courier New"/>
          <w:sz w:val="16"/>
          <w:szCs w:val="16"/>
        </w:rPr>
      </w:pPr>
    </w:p>
    <w:p w14:paraId="35AA697F" w14:textId="659DEDA6" w:rsidR="003C5C7A" w:rsidRDefault="003C5C7A" w:rsidP="00531621">
      <w:pPr>
        <w:rPr>
          <w:rFonts w:ascii="Courier New" w:hAnsi="Courier New" w:cs="Courier New"/>
          <w:sz w:val="16"/>
          <w:szCs w:val="16"/>
        </w:rPr>
      </w:pPr>
    </w:p>
    <w:p w14:paraId="76B2E234" w14:textId="479CCA1E" w:rsidR="003C5C7A" w:rsidRDefault="003C5C7A" w:rsidP="00531621">
      <w:pPr>
        <w:rPr>
          <w:rFonts w:ascii="Courier New" w:hAnsi="Courier New" w:cs="Courier New"/>
          <w:sz w:val="16"/>
          <w:szCs w:val="16"/>
        </w:rPr>
      </w:pPr>
    </w:p>
    <w:p w14:paraId="6502CA05" w14:textId="370D1BF3" w:rsidR="003C5C7A" w:rsidRDefault="003C5C7A" w:rsidP="00531621">
      <w:pPr>
        <w:rPr>
          <w:rFonts w:ascii="Courier New" w:hAnsi="Courier New" w:cs="Courier New"/>
          <w:sz w:val="16"/>
          <w:szCs w:val="16"/>
        </w:rPr>
      </w:pPr>
    </w:p>
    <w:p w14:paraId="0CF615F8" w14:textId="57B572A8" w:rsidR="003C5C7A" w:rsidRDefault="003C5C7A" w:rsidP="00531621">
      <w:pPr>
        <w:rPr>
          <w:rFonts w:ascii="Courier New" w:hAnsi="Courier New" w:cs="Courier New"/>
          <w:sz w:val="16"/>
          <w:szCs w:val="16"/>
        </w:rPr>
      </w:pPr>
    </w:p>
    <w:p w14:paraId="66FC6D46" w14:textId="7CF8F2E3" w:rsidR="003C5C7A" w:rsidRDefault="003C5C7A" w:rsidP="00531621">
      <w:pPr>
        <w:rPr>
          <w:rFonts w:ascii="Courier New" w:hAnsi="Courier New" w:cs="Courier New"/>
          <w:sz w:val="16"/>
          <w:szCs w:val="16"/>
        </w:rPr>
      </w:pPr>
    </w:p>
    <w:p w14:paraId="758AF435" w14:textId="6EC79E4C" w:rsidR="003C5C7A" w:rsidRDefault="003C5C7A" w:rsidP="00531621">
      <w:pPr>
        <w:rPr>
          <w:rFonts w:ascii="Courier New" w:hAnsi="Courier New" w:cs="Courier New"/>
          <w:sz w:val="16"/>
          <w:szCs w:val="16"/>
        </w:rPr>
      </w:pPr>
    </w:p>
    <w:p w14:paraId="7B10ABFD" w14:textId="49A2F5C8" w:rsidR="003C5C7A" w:rsidRDefault="003C5C7A" w:rsidP="00531621">
      <w:pPr>
        <w:rPr>
          <w:rFonts w:ascii="Courier New" w:hAnsi="Courier New" w:cs="Courier New"/>
          <w:sz w:val="16"/>
          <w:szCs w:val="16"/>
        </w:rPr>
      </w:pPr>
    </w:p>
    <w:p w14:paraId="0BBBD0A7" w14:textId="3F4045B9" w:rsidR="003C5C7A" w:rsidRDefault="003C5C7A" w:rsidP="00531621">
      <w:pPr>
        <w:rPr>
          <w:rFonts w:ascii="Courier New" w:hAnsi="Courier New" w:cs="Courier New"/>
          <w:sz w:val="16"/>
          <w:szCs w:val="16"/>
        </w:rPr>
      </w:pPr>
    </w:p>
    <w:p w14:paraId="33A5C28A" w14:textId="1C41E1BC" w:rsidR="003C5C7A" w:rsidRPr="004056DE" w:rsidRDefault="003C5C7A" w:rsidP="003C5C7A">
      <w:pPr>
        <w:pStyle w:val="Sectionheading"/>
      </w:pPr>
      <w:r>
        <w:lastRenderedPageBreak/>
        <w:t>Useful Built-in Python Functions – Useful for Assignment 2</w:t>
      </w:r>
    </w:p>
    <w:p w14:paraId="7924ECD7" w14:textId="77777777" w:rsidR="003C5C7A" w:rsidRDefault="003C5C7A" w:rsidP="003C5C7A">
      <w:pPr>
        <w:rPr>
          <w:b/>
        </w:rPr>
      </w:pPr>
    </w:p>
    <w:p w14:paraId="189EE39A" w14:textId="77777777" w:rsidR="003C5C7A" w:rsidRPr="000459E1" w:rsidRDefault="003C5C7A" w:rsidP="003C5C7A">
      <w:pPr>
        <w:rPr>
          <w:b/>
        </w:rPr>
      </w:pPr>
      <w:proofErr w:type="spellStart"/>
      <w:r w:rsidRPr="00794C0E">
        <w:rPr>
          <w:rFonts w:ascii="Courier New" w:hAnsi="Courier New" w:cs="Courier New"/>
          <w:b/>
        </w:rPr>
        <w:t>ord</w:t>
      </w:r>
      <w:proofErr w:type="spellEnd"/>
      <w:r w:rsidRPr="00794C0E">
        <w:rPr>
          <w:rFonts w:ascii="Courier New" w:hAnsi="Courier New" w:cs="Courier New"/>
          <w:b/>
        </w:rPr>
        <w:t>()</w:t>
      </w:r>
      <w:r>
        <w:rPr>
          <w:b/>
        </w:rPr>
        <w:t xml:space="preserve"> and </w:t>
      </w:r>
      <w:r w:rsidRPr="00794C0E">
        <w:rPr>
          <w:rFonts w:ascii="Courier New" w:hAnsi="Courier New" w:cs="Courier New"/>
          <w:b/>
        </w:rPr>
        <w:t>chr()</w:t>
      </w:r>
      <w:r>
        <w:rPr>
          <w:b/>
        </w:rPr>
        <w:t xml:space="preserve"> Functions (useful for part II)</w:t>
      </w:r>
      <w:r w:rsidRPr="000459E1">
        <w:rPr>
          <w:b/>
        </w:rPr>
        <w:t>:</w:t>
      </w:r>
    </w:p>
    <w:p w14:paraId="228E4936" w14:textId="77777777" w:rsidR="003C5C7A" w:rsidRDefault="003C5C7A" w:rsidP="003C5C7A">
      <w:pPr>
        <w:rPr>
          <w:rFonts w:ascii="Courier New" w:hAnsi="Courier New" w:cs="Courier New"/>
          <w:b/>
        </w:rPr>
      </w:pPr>
    </w:p>
    <w:p w14:paraId="479B7448" w14:textId="77777777" w:rsidR="003C5C7A" w:rsidRDefault="003C5C7A" w:rsidP="003C5C7A">
      <w:pPr>
        <w:rPr>
          <w:rFonts w:ascii="Courier New" w:hAnsi="Courier New" w:cs="Courier New"/>
          <w:b/>
        </w:rPr>
      </w:pPr>
    </w:p>
    <w:p w14:paraId="31C8DBED" w14:textId="77777777" w:rsidR="003C5C7A" w:rsidRPr="00DE76FD" w:rsidRDefault="003C5C7A" w:rsidP="003C5C7A">
      <w:pPr>
        <w:rPr>
          <w:rFonts w:ascii="Courier New" w:hAnsi="Courier New" w:cs="Courier New"/>
          <w:b/>
        </w:rPr>
      </w:pPr>
      <w:proofErr w:type="spellStart"/>
      <w:r w:rsidRPr="00DE76FD">
        <w:rPr>
          <w:rFonts w:ascii="Courier New" w:hAnsi="Courier New" w:cs="Courier New"/>
          <w:b/>
        </w:rPr>
        <w:t>ord</w:t>
      </w:r>
      <w:proofErr w:type="spellEnd"/>
      <w:r w:rsidRPr="00DE76FD">
        <w:rPr>
          <w:rFonts w:ascii="Courier New" w:hAnsi="Courier New" w:cs="Courier New"/>
          <w:b/>
        </w:rPr>
        <w:t>(c)</w:t>
      </w:r>
    </w:p>
    <w:p w14:paraId="01A9F0E9" w14:textId="77777777" w:rsidR="003C5C7A" w:rsidRDefault="003C5C7A" w:rsidP="003C5C7A">
      <w:r>
        <w:t xml:space="preserve">Given c, a string of length one </w:t>
      </w:r>
      <w:proofErr w:type="spellStart"/>
      <w:r w:rsidRPr="00AB6AC1">
        <w:rPr>
          <w:rFonts w:ascii="Courier New" w:hAnsi="Courier New" w:cs="Courier New"/>
        </w:rPr>
        <w:t>ord</w:t>
      </w:r>
      <w:proofErr w:type="spellEnd"/>
      <w:r w:rsidRPr="00AB6AC1">
        <w:rPr>
          <w:rFonts w:ascii="Courier New" w:hAnsi="Courier New" w:cs="Courier New"/>
        </w:rPr>
        <w:t>(c)</w:t>
      </w:r>
      <w:r>
        <w:t xml:space="preserve">, returns an integer (ASCII value) representing the value of the string.  </w:t>
      </w:r>
    </w:p>
    <w:p w14:paraId="6F8BDE01" w14:textId="77777777" w:rsidR="003C5C7A" w:rsidRDefault="003C5C7A" w:rsidP="003C5C7A">
      <w:r>
        <w:t xml:space="preserve">For example:  </w:t>
      </w:r>
      <w:proofErr w:type="spellStart"/>
      <w:r w:rsidRPr="007371DE">
        <w:rPr>
          <w:rFonts w:ascii="Courier New" w:hAnsi="Courier New" w:cs="Courier New"/>
        </w:rPr>
        <w:t>ord</w:t>
      </w:r>
      <w:proofErr w:type="spellEnd"/>
      <w:r w:rsidRPr="007371DE">
        <w:rPr>
          <w:rFonts w:ascii="Courier New" w:hAnsi="Courier New" w:cs="Courier New"/>
        </w:rPr>
        <w:t>(</w:t>
      </w:r>
      <w:r>
        <w:rPr>
          <w:rFonts w:ascii="Courier New" w:hAnsi="Courier New" w:cs="Courier New"/>
        </w:rPr>
        <w:t>'</w:t>
      </w:r>
      <w:r w:rsidRPr="007371DE">
        <w:rPr>
          <w:rFonts w:ascii="Courier New" w:hAnsi="Courier New" w:cs="Courier New"/>
        </w:rPr>
        <w:t>a</w:t>
      </w:r>
      <w:r>
        <w:rPr>
          <w:rFonts w:ascii="Courier New" w:hAnsi="Courier New" w:cs="Courier New"/>
        </w:rPr>
        <w:t>'</w:t>
      </w:r>
      <w:r w:rsidRPr="007371DE">
        <w:rPr>
          <w:rFonts w:ascii="Courier New" w:hAnsi="Courier New" w:cs="Courier New"/>
        </w:rPr>
        <w:t>)</w:t>
      </w:r>
      <w:r>
        <w:t xml:space="preserve"> returns the integer </w:t>
      </w:r>
      <w:r w:rsidRPr="007371DE">
        <w:rPr>
          <w:rFonts w:ascii="Courier New" w:hAnsi="Courier New" w:cs="Courier New"/>
        </w:rPr>
        <w:t>97</w:t>
      </w:r>
      <w:r>
        <w:t>.</w:t>
      </w:r>
    </w:p>
    <w:p w14:paraId="63D0B184" w14:textId="77777777" w:rsidR="003C5C7A" w:rsidRDefault="003C5C7A" w:rsidP="003C5C7A"/>
    <w:p w14:paraId="58370292" w14:textId="77777777" w:rsidR="003C5C7A" w:rsidRDefault="003C5C7A" w:rsidP="003C5C7A"/>
    <w:p w14:paraId="516A9146" w14:textId="77777777" w:rsidR="003C5C7A" w:rsidRPr="00DE76FD" w:rsidRDefault="003C5C7A" w:rsidP="003C5C7A">
      <w:pPr>
        <w:rPr>
          <w:rFonts w:ascii="Courier New" w:hAnsi="Courier New" w:cs="Courier New"/>
          <w:b/>
        </w:rPr>
      </w:pPr>
      <w:r w:rsidRPr="00DE76FD">
        <w:rPr>
          <w:rFonts w:ascii="Courier New" w:hAnsi="Courier New" w:cs="Courier New"/>
          <w:b/>
        </w:rPr>
        <w:t>chr(</w:t>
      </w:r>
      <w:proofErr w:type="spellStart"/>
      <w:r w:rsidRPr="00DE76FD">
        <w:rPr>
          <w:rFonts w:ascii="Courier New" w:hAnsi="Courier New" w:cs="Courier New"/>
          <w:b/>
        </w:rPr>
        <w:t>i</w:t>
      </w:r>
      <w:proofErr w:type="spellEnd"/>
      <w:r w:rsidRPr="00DE76FD">
        <w:rPr>
          <w:rFonts w:ascii="Courier New" w:hAnsi="Courier New" w:cs="Courier New"/>
          <w:b/>
        </w:rPr>
        <w:t>)</w:t>
      </w:r>
    </w:p>
    <w:p w14:paraId="00541C66" w14:textId="77777777" w:rsidR="003C5C7A" w:rsidRDefault="003C5C7A" w:rsidP="003C5C7A">
      <w:r>
        <w:t xml:space="preserve">Returns a string of one character whose ASCII value is the integer </w:t>
      </w:r>
      <w:proofErr w:type="spellStart"/>
      <w:r>
        <w:t>i</w:t>
      </w:r>
      <w:proofErr w:type="spellEnd"/>
      <w:r>
        <w:t xml:space="preserve">.  </w:t>
      </w:r>
    </w:p>
    <w:p w14:paraId="35D23319" w14:textId="77777777" w:rsidR="003C5C7A" w:rsidRDefault="003C5C7A" w:rsidP="003C5C7A">
      <w:r>
        <w:t xml:space="preserve">For example:  </w:t>
      </w:r>
      <w:r w:rsidRPr="007371DE">
        <w:rPr>
          <w:rFonts w:ascii="Courier New" w:hAnsi="Courier New" w:cs="Courier New"/>
        </w:rPr>
        <w:t xml:space="preserve">chr(97) </w:t>
      </w:r>
      <w:r>
        <w:t xml:space="preserve">returns the string </w:t>
      </w:r>
      <w:r>
        <w:rPr>
          <w:rFonts w:ascii="Courier New" w:hAnsi="Courier New" w:cs="Courier New"/>
        </w:rPr>
        <w:t>'</w:t>
      </w:r>
      <w:r w:rsidRPr="007371DE">
        <w:rPr>
          <w:rFonts w:ascii="Courier New" w:hAnsi="Courier New" w:cs="Courier New"/>
        </w:rPr>
        <w:t>a</w:t>
      </w:r>
      <w:r>
        <w:rPr>
          <w:rFonts w:ascii="Courier New" w:hAnsi="Courier New" w:cs="Courier New"/>
        </w:rPr>
        <w:t>'</w:t>
      </w:r>
      <w:r>
        <w:t>.</w:t>
      </w:r>
    </w:p>
    <w:p w14:paraId="5BFF08D8" w14:textId="77777777" w:rsidR="003C5C7A" w:rsidRDefault="003C5C7A" w:rsidP="003C5C7A">
      <w:pPr>
        <w:rPr>
          <w:b/>
        </w:rPr>
      </w:pPr>
    </w:p>
    <w:p w14:paraId="620328A0" w14:textId="77777777" w:rsidR="003C5C7A" w:rsidRDefault="003C5C7A" w:rsidP="003C5C7A">
      <w:pPr>
        <w:rPr>
          <w:b/>
        </w:rPr>
      </w:pPr>
    </w:p>
    <w:p w14:paraId="1FBFA6BF" w14:textId="77777777" w:rsidR="003C5C7A" w:rsidRDefault="003C5C7A" w:rsidP="00531621">
      <w:pPr>
        <w:rPr>
          <w:rFonts w:ascii="Courier New" w:hAnsi="Courier New" w:cs="Courier New"/>
          <w:sz w:val="16"/>
          <w:szCs w:val="16"/>
        </w:rPr>
      </w:pPr>
    </w:p>
    <w:sectPr w:rsidR="003C5C7A" w:rsidSect="006F5888">
      <w:pgSz w:w="11906" w:h="16838" w:code="9"/>
      <w:pgMar w:top="720" w:right="720" w:bottom="720" w:left="72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3E83" w14:textId="77777777" w:rsidR="00F82D63" w:rsidRDefault="00F82D63">
      <w:r>
        <w:separator/>
      </w:r>
    </w:p>
  </w:endnote>
  <w:endnote w:type="continuationSeparator" w:id="0">
    <w:p w14:paraId="2A77EEEB" w14:textId="77777777" w:rsidR="00F82D63" w:rsidRDefault="00F82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6E19" w14:textId="77777777" w:rsidR="00F25000" w:rsidRDefault="00F25000">
    <w:pPr>
      <w:pStyle w:val="Footer"/>
      <w:jc w:val="center"/>
    </w:pPr>
    <w:r>
      <w:fldChar w:fldCharType="begin"/>
    </w:r>
    <w:r>
      <w:instrText xml:space="preserve"> PAGE   \* MERGEFORMAT </w:instrText>
    </w:r>
    <w:r>
      <w:fldChar w:fldCharType="separate"/>
    </w:r>
    <w:r w:rsidR="003B77F0">
      <w:rPr>
        <w:noProof/>
      </w:rPr>
      <w:t>24</w:t>
    </w:r>
    <w:r>
      <w:fldChar w:fldCharType="end"/>
    </w:r>
    <w:r w:rsidR="004C4629">
      <w:t xml:space="preserve"> of </w:t>
    </w:r>
    <w:r w:rsidR="00782747">
      <w:t>14</w:t>
    </w:r>
  </w:p>
  <w:p w14:paraId="426D7BE4" w14:textId="77777777" w:rsidR="00F25000" w:rsidRDefault="00F25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FDEB" w14:textId="77777777" w:rsidR="00F82D63" w:rsidRDefault="00F82D63">
      <w:r>
        <w:separator/>
      </w:r>
    </w:p>
  </w:footnote>
  <w:footnote w:type="continuationSeparator" w:id="0">
    <w:p w14:paraId="24BD1CC5" w14:textId="77777777" w:rsidR="00F82D63" w:rsidRDefault="00F82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2A2"/>
    <w:multiLevelType w:val="hybridMultilevel"/>
    <w:tmpl w:val="C8865F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C81BE9"/>
    <w:multiLevelType w:val="hybridMultilevel"/>
    <w:tmpl w:val="178E1AD8"/>
    <w:lvl w:ilvl="0" w:tplc="905CA846">
      <w:start w:val="1"/>
      <w:numFmt w:val="decimal"/>
      <w:pStyle w:val="Lastbullet"/>
      <w:lvlText w:val="%1."/>
      <w:lvlJc w:val="left"/>
      <w:pPr>
        <w:tabs>
          <w:tab w:val="num" w:pos="720"/>
        </w:tabs>
        <w:ind w:left="720" w:hanging="720"/>
      </w:pPr>
      <w:rPr>
        <w:rFonts w:hint="default"/>
      </w:rPr>
    </w:lvl>
    <w:lvl w:ilvl="1" w:tplc="FC36548A" w:tentative="1">
      <w:start w:val="1"/>
      <w:numFmt w:val="lowerLetter"/>
      <w:lvlText w:val="%2."/>
      <w:lvlJc w:val="left"/>
      <w:pPr>
        <w:tabs>
          <w:tab w:val="num" w:pos="1080"/>
        </w:tabs>
        <w:ind w:left="1080" w:hanging="360"/>
      </w:pPr>
    </w:lvl>
    <w:lvl w:ilvl="2" w:tplc="9EACD6E4" w:tentative="1">
      <w:start w:val="1"/>
      <w:numFmt w:val="lowerRoman"/>
      <w:lvlText w:val="%3."/>
      <w:lvlJc w:val="right"/>
      <w:pPr>
        <w:tabs>
          <w:tab w:val="num" w:pos="1800"/>
        </w:tabs>
        <w:ind w:left="1800" w:hanging="180"/>
      </w:pPr>
    </w:lvl>
    <w:lvl w:ilvl="3" w:tplc="7FAC7948" w:tentative="1">
      <w:start w:val="1"/>
      <w:numFmt w:val="decimal"/>
      <w:lvlText w:val="%4."/>
      <w:lvlJc w:val="left"/>
      <w:pPr>
        <w:tabs>
          <w:tab w:val="num" w:pos="2520"/>
        </w:tabs>
        <w:ind w:left="2520" w:hanging="360"/>
      </w:pPr>
    </w:lvl>
    <w:lvl w:ilvl="4" w:tplc="5C78BB84" w:tentative="1">
      <w:start w:val="1"/>
      <w:numFmt w:val="lowerLetter"/>
      <w:lvlText w:val="%5."/>
      <w:lvlJc w:val="left"/>
      <w:pPr>
        <w:tabs>
          <w:tab w:val="num" w:pos="3240"/>
        </w:tabs>
        <w:ind w:left="3240" w:hanging="360"/>
      </w:pPr>
    </w:lvl>
    <w:lvl w:ilvl="5" w:tplc="6EECB55A" w:tentative="1">
      <w:start w:val="1"/>
      <w:numFmt w:val="lowerRoman"/>
      <w:lvlText w:val="%6."/>
      <w:lvlJc w:val="right"/>
      <w:pPr>
        <w:tabs>
          <w:tab w:val="num" w:pos="3960"/>
        </w:tabs>
        <w:ind w:left="3960" w:hanging="180"/>
      </w:pPr>
    </w:lvl>
    <w:lvl w:ilvl="6" w:tplc="C37CDDB2" w:tentative="1">
      <w:start w:val="1"/>
      <w:numFmt w:val="decimal"/>
      <w:lvlText w:val="%7."/>
      <w:lvlJc w:val="left"/>
      <w:pPr>
        <w:tabs>
          <w:tab w:val="num" w:pos="4680"/>
        </w:tabs>
        <w:ind w:left="4680" w:hanging="360"/>
      </w:pPr>
    </w:lvl>
    <w:lvl w:ilvl="7" w:tplc="9E8849D2" w:tentative="1">
      <w:start w:val="1"/>
      <w:numFmt w:val="lowerLetter"/>
      <w:lvlText w:val="%8."/>
      <w:lvlJc w:val="left"/>
      <w:pPr>
        <w:tabs>
          <w:tab w:val="num" w:pos="5400"/>
        </w:tabs>
        <w:ind w:left="5400" w:hanging="360"/>
      </w:pPr>
    </w:lvl>
    <w:lvl w:ilvl="8" w:tplc="8BA6EA2E" w:tentative="1">
      <w:start w:val="1"/>
      <w:numFmt w:val="lowerRoman"/>
      <w:lvlText w:val="%9."/>
      <w:lvlJc w:val="right"/>
      <w:pPr>
        <w:tabs>
          <w:tab w:val="num" w:pos="6120"/>
        </w:tabs>
        <w:ind w:left="6120" w:hanging="180"/>
      </w:pPr>
    </w:lvl>
  </w:abstractNum>
  <w:abstractNum w:abstractNumId="2" w15:restartNumberingAfterBreak="0">
    <w:nsid w:val="0C36306A"/>
    <w:multiLevelType w:val="hybridMultilevel"/>
    <w:tmpl w:val="3EB27BE2"/>
    <w:lvl w:ilvl="0" w:tplc="59883F08">
      <w:start w:val="1"/>
      <w:numFmt w:val="decimal"/>
      <w:pStyle w:val="Bulletedlist"/>
      <w:lvlText w:val="%1."/>
      <w:lvlJc w:val="left"/>
      <w:pPr>
        <w:tabs>
          <w:tab w:val="num" w:pos="720"/>
        </w:tabs>
        <w:ind w:left="720" w:hanging="360"/>
      </w:pPr>
    </w:lvl>
    <w:lvl w:ilvl="1" w:tplc="6C0EADF6" w:tentative="1">
      <w:start w:val="1"/>
      <w:numFmt w:val="lowerLetter"/>
      <w:lvlText w:val="%2."/>
      <w:lvlJc w:val="left"/>
      <w:pPr>
        <w:tabs>
          <w:tab w:val="num" w:pos="1440"/>
        </w:tabs>
        <w:ind w:left="1440" w:hanging="360"/>
      </w:pPr>
    </w:lvl>
    <w:lvl w:ilvl="2" w:tplc="6CCA1CD4" w:tentative="1">
      <w:start w:val="1"/>
      <w:numFmt w:val="lowerRoman"/>
      <w:lvlText w:val="%3."/>
      <w:lvlJc w:val="right"/>
      <w:pPr>
        <w:tabs>
          <w:tab w:val="num" w:pos="2160"/>
        </w:tabs>
        <w:ind w:left="2160" w:hanging="180"/>
      </w:pPr>
    </w:lvl>
    <w:lvl w:ilvl="3" w:tplc="4C52620E" w:tentative="1">
      <w:start w:val="1"/>
      <w:numFmt w:val="decimal"/>
      <w:lvlText w:val="%4."/>
      <w:lvlJc w:val="left"/>
      <w:pPr>
        <w:tabs>
          <w:tab w:val="num" w:pos="2880"/>
        </w:tabs>
        <w:ind w:left="2880" w:hanging="360"/>
      </w:pPr>
    </w:lvl>
    <w:lvl w:ilvl="4" w:tplc="46C2F752" w:tentative="1">
      <w:start w:val="1"/>
      <w:numFmt w:val="lowerLetter"/>
      <w:lvlText w:val="%5."/>
      <w:lvlJc w:val="left"/>
      <w:pPr>
        <w:tabs>
          <w:tab w:val="num" w:pos="3600"/>
        </w:tabs>
        <w:ind w:left="3600" w:hanging="360"/>
      </w:pPr>
    </w:lvl>
    <w:lvl w:ilvl="5" w:tplc="8A54285C" w:tentative="1">
      <w:start w:val="1"/>
      <w:numFmt w:val="lowerRoman"/>
      <w:lvlText w:val="%6."/>
      <w:lvlJc w:val="right"/>
      <w:pPr>
        <w:tabs>
          <w:tab w:val="num" w:pos="4320"/>
        </w:tabs>
        <w:ind w:left="4320" w:hanging="180"/>
      </w:pPr>
    </w:lvl>
    <w:lvl w:ilvl="6" w:tplc="9C1EC61E" w:tentative="1">
      <w:start w:val="1"/>
      <w:numFmt w:val="decimal"/>
      <w:lvlText w:val="%7."/>
      <w:lvlJc w:val="left"/>
      <w:pPr>
        <w:tabs>
          <w:tab w:val="num" w:pos="5040"/>
        </w:tabs>
        <w:ind w:left="5040" w:hanging="360"/>
      </w:pPr>
    </w:lvl>
    <w:lvl w:ilvl="7" w:tplc="02166F38" w:tentative="1">
      <w:start w:val="1"/>
      <w:numFmt w:val="lowerLetter"/>
      <w:lvlText w:val="%8."/>
      <w:lvlJc w:val="left"/>
      <w:pPr>
        <w:tabs>
          <w:tab w:val="num" w:pos="5760"/>
        </w:tabs>
        <w:ind w:left="5760" w:hanging="360"/>
      </w:pPr>
    </w:lvl>
    <w:lvl w:ilvl="8" w:tplc="26E227D0" w:tentative="1">
      <w:start w:val="1"/>
      <w:numFmt w:val="lowerRoman"/>
      <w:lvlText w:val="%9."/>
      <w:lvlJc w:val="right"/>
      <w:pPr>
        <w:tabs>
          <w:tab w:val="num" w:pos="6480"/>
        </w:tabs>
        <w:ind w:left="6480" w:hanging="180"/>
      </w:pPr>
    </w:lvl>
  </w:abstractNum>
  <w:abstractNum w:abstractNumId="3" w15:restartNumberingAfterBreak="0">
    <w:nsid w:val="1963147C"/>
    <w:multiLevelType w:val="hybridMultilevel"/>
    <w:tmpl w:val="F7A2AF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A8A5507"/>
    <w:multiLevelType w:val="hybridMultilevel"/>
    <w:tmpl w:val="6C14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987E23"/>
    <w:multiLevelType w:val="hybridMultilevel"/>
    <w:tmpl w:val="9AA06ED6"/>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6" w15:restartNumberingAfterBreak="0">
    <w:nsid w:val="24C37EB4"/>
    <w:multiLevelType w:val="hybridMultilevel"/>
    <w:tmpl w:val="0CA2FB9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C04639"/>
    <w:multiLevelType w:val="hybridMultilevel"/>
    <w:tmpl w:val="42B6D0F0"/>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9097F7F"/>
    <w:multiLevelType w:val="hybridMultilevel"/>
    <w:tmpl w:val="10B07A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274A3D"/>
    <w:multiLevelType w:val="hybridMultilevel"/>
    <w:tmpl w:val="768067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580F07"/>
    <w:multiLevelType w:val="hybridMultilevel"/>
    <w:tmpl w:val="88440AC6"/>
    <w:lvl w:ilvl="0" w:tplc="689CA39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C3764B"/>
    <w:multiLevelType w:val="multilevel"/>
    <w:tmpl w:val="CC9AA786"/>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2" w15:restartNumberingAfterBreak="0">
    <w:nsid w:val="31BA69D6"/>
    <w:multiLevelType w:val="hybridMultilevel"/>
    <w:tmpl w:val="F888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C00E9"/>
    <w:multiLevelType w:val="hybridMultilevel"/>
    <w:tmpl w:val="528643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B3542B"/>
    <w:multiLevelType w:val="hybridMultilevel"/>
    <w:tmpl w:val="528643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894509B"/>
    <w:multiLevelType w:val="hybridMultilevel"/>
    <w:tmpl w:val="24808D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A227C0F"/>
    <w:multiLevelType w:val="hybridMultilevel"/>
    <w:tmpl w:val="3AD8EA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3AB167B1"/>
    <w:multiLevelType w:val="hybridMultilevel"/>
    <w:tmpl w:val="528643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8768B5"/>
    <w:multiLevelType w:val="hybridMultilevel"/>
    <w:tmpl w:val="575CF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BEE6063"/>
    <w:multiLevelType w:val="hybridMultilevel"/>
    <w:tmpl w:val="06E0F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363BA0"/>
    <w:multiLevelType w:val="hybridMultilevel"/>
    <w:tmpl w:val="4FACE0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2B51CF"/>
    <w:multiLevelType w:val="hybridMultilevel"/>
    <w:tmpl w:val="4D7E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F2898"/>
    <w:multiLevelType w:val="hybridMultilevel"/>
    <w:tmpl w:val="BC361318"/>
    <w:lvl w:ilvl="0" w:tplc="D556BAD4">
      <w:start w:val="1"/>
      <w:numFmt w:val="decimal"/>
      <w:lvlText w:val="%1."/>
      <w:lvlJc w:val="left"/>
      <w:pPr>
        <w:ind w:left="720" w:hanging="360"/>
      </w:pPr>
      <w:rPr>
        <w:rFonts w:eastAsia="Arial"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B5C55AC"/>
    <w:multiLevelType w:val="hybridMultilevel"/>
    <w:tmpl w:val="575CF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DF20851"/>
    <w:multiLevelType w:val="hybridMultilevel"/>
    <w:tmpl w:val="61FA41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8D424C"/>
    <w:multiLevelType w:val="hybridMultilevel"/>
    <w:tmpl w:val="528643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F077BAC"/>
    <w:multiLevelType w:val="hybridMultilevel"/>
    <w:tmpl w:val="DB7833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6F7882"/>
    <w:multiLevelType w:val="hybridMultilevel"/>
    <w:tmpl w:val="E124E3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16A10C4"/>
    <w:multiLevelType w:val="hybridMultilevel"/>
    <w:tmpl w:val="A82ADCA0"/>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9" w15:restartNumberingAfterBreak="0">
    <w:nsid w:val="533F7130"/>
    <w:multiLevelType w:val="hybridMultilevel"/>
    <w:tmpl w:val="2236ECB2"/>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0" w15:restartNumberingAfterBreak="0">
    <w:nsid w:val="54C127FD"/>
    <w:multiLevelType w:val="hybridMultilevel"/>
    <w:tmpl w:val="29B8E6D6"/>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1E2D5B"/>
    <w:multiLevelType w:val="hybridMultilevel"/>
    <w:tmpl w:val="76F865FA"/>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2" w15:restartNumberingAfterBreak="0">
    <w:nsid w:val="5DCA4994"/>
    <w:multiLevelType w:val="hybridMultilevel"/>
    <w:tmpl w:val="FC6C4E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E7442CB"/>
    <w:multiLevelType w:val="hybridMultilevel"/>
    <w:tmpl w:val="10B07A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F697CFF"/>
    <w:multiLevelType w:val="hybridMultilevel"/>
    <w:tmpl w:val="C7209B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38E0715"/>
    <w:multiLevelType w:val="hybridMultilevel"/>
    <w:tmpl w:val="A2B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75FC1"/>
    <w:multiLevelType w:val="hybridMultilevel"/>
    <w:tmpl w:val="792AD5C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71F6C82"/>
    <w:multiLevelType w:val="hybridMultilevel"/>
    <w:tmpl w:val="01E64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BD64C38"/>
    <w:multiLevelType w:val="hybridMultilevel"/>
    <w:tmpl w:val="9FD08076"/>
    <w:lvl w:ilvl="0" w:tplc="0C090001">
      <w:start w:val="1"/>
      <w:numFmt w:val="bullet"/>
      <w:lvlText w:val=""/>
      <w:lvlJc w:val="left"/>
      <w:pPr>
        <w:tabs>
          <w:tab w:val="num" w:pos="1440"/>
        </w:tabs>
        <w:ind w:left="144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6BD76B22"/>
    <w:multiLevelType w:val="hybridMultilevel"/>
    <w:tmpl w:val="87AC7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D204103"/>
    <w:multiLevelType w:val="hybridMultilevel"/>
    <w:tmpl w:val="10B07A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E41137D"/>
    <w:multiLevelType w:val="hybridMultilevel"/>
    <w:tmpl w:val="D0CA7E32"/>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2" w15:restartNumberingAfterBreak="0">
    <w:nsid w:val="7355461F"/>
    <w:multiLevelType w:val="hybridMultilevel"/>
    <w:tmpl w:val="953ED5A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3" w15:restartNumberingAfterBreak="0">
    <w:nsid w:val="77106528"/>
    <w:multiLevelType w:val="hybridMultilevel"/>
    <w:tmpl w:val="30DE4558"/>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6776CC"/>
    <w:multiLevelType w:val="hybridMultilevel"/>
    <w:tmpl w:val="855C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160AD"/>
    <w:multiLevelType w:val="hybridMultilevel"/>
    <w:tmpl w:val="1CFC470A"/>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16cid:durableId="720984095">
    <w:abstractNumId w:val="2"/>
  </w:num>
  <w:num w:numId="2" w16cid:durableId="474177515">
    <w:abstractNumId w:val="1"/>
  </w:num>
  <w:num w:numId="3" w16cid:durableId="1190335560">
    <w:abstractNumId w:val="43"/>
  </w:num>
  <w:num w:numId="4" w16cid:durableId="905534005">
    <w:abstractNumId w:val="45"/>
  </w:num>
  <w:num w:numId="5" w16cid:durableId="2094082810">
    <w:abstractNumId w:val="36"/>
  </w:num>
  <w:num w:numId="6" w16cid:durableId="298993608">
    <w:abstractNumId w:val="26"/>
  </w:num>
  <w:num w:numId="7" w16cid:durableId="1867673719">
    <w:abstractNumId w:val="16"/>
  </w:num>
  <w:num w:numId="8" w16cid:durableId="1886332813">
    <w:abstractNumId w:val="14"/>
  </w:num>
  <w:num w:numId="9" w16cid:durableId="968246274">
    <w:abstractNumId w:val="19"/>
  </w:num>
  <w:num w:numId="10" w16cid:durableId="595358819">
    <w:abstractNumId w:val="32"/>
  </w:num>
  <w:num w:numId="11" w16cid:durableId="943079036">
    <w:abstractNumId w:val="15"/>
  </w:num>
  <w:num w:numId="12" w16cid:durableId="145529710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80857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940739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510467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2926830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8736230">
    <w:abstractNumId w:val="5"/>
  </w:num>
  <w:num w:numId="18" w16cid:durableId="1409645851">
    <w:abstractNumId w:val="27"/>
  </w:num>
  <w:num w:numId="19" w16cid:durableId="1757556389">
    <w:abstractNumId w:val="9"/>
  </w:num>
  <w:num w:numId="20" w16cid:durableId="295375923">
    <w:abstractNumId w:val="24"/>
  </w:num>
  <w:num w:numId="21" w16cid:durableId="404106990">
    <w:abstractNumId w:val="20"/>
  </w:num>
  <w:num w:numId="22" w16cid:durableId="1733890761">
    <w:abstractNumId w:val="10"/>
  </w:num>
  <w:num w:numId="23" w16cid:durableId="1369181286">
    <w:abstractNumId w:val="39"/>
  </w:num>
  <w:num w:numId="24" w16cid:durableId="1345203699">
    <w:abstractNumId w:val="22"/>
  </w:num>
  <w:num w:numId="25" w16cid:durableId="1183008768">
    <w:abstractNumId w:val="25"/>
  </w:num>
  <w:num w:numId="26" w16cid:durableId="512767009">
    <w:abstractNumId w:val="13"/>
  </w:num>
  <w:num w:numId="27" w16cid:durableId="2145535974">
    <w:abstractNumId w:val="37"/>
  </w:num>
  <w:num w:numId="28" w16cid:durableId="264385898">
    <w:abstractNumId w:val="28"/>
  </w:num>
  <w:num w:numId="29" w16cid:durableId="1709643044">
    <w:abstractNumId w:val="8"/>
  </w:num>
  <w:num w:numId="30" w16cid:durableId="25567501">
    <w:abstractNumId w:val="40"/>
  </w:num>
  <w:num w:numId="31" w16cid:durableId="1339622066">
    <w:abstractNumId w:val="31"/>
  </w:num>
  <w:num w:numId="32" w16cid:durableId="1340812332">
    <w:abstractNumId w:val="23"/>
  </w:num>
  <w:num w:numId="33" w16cid:durableId="470100791">
    <w:abstractNumId w:val="17"/>
  </w:num>
  <w:num w:numId="34" w16cid:durableId="716666340">
    <w:abstractNumId w:val="4"/>
  </w:num>
  <w:num w:numId="35" w16cid:durableId="1630359571">
    <w:abstractNumId w:val="29"/>
  </w:num>
  <w:num w:numId="36" w16cid:durableId="849567113">
    <w:abstractNumId w:val="41"/>
  </w:num>
  <w:num w:numId="37" w16cid:durableId="797573424">
    <w:abstractNumId w:val="0"/>
  </w:num>
  <w:num w:numId="38" w16cid:durableId="2017149090">
    <w:abstractNumId w:val="33"/>
  </w:num>
  <w:num w:numId="39" w16cid:durableId="883326958">
    <w:abstractNumId w:val="6"/>
  </w:num>
  <w:num w:numId="40" w16cid:durableId="1346251443">
    <w:abstractNumId w:val="30"/>
  </w:num>
  <w:num w:numId="41" w16cid:durableId="11803715">
    <w:abstractNumId w:val="34"/>
  </w:num>
  <w:num w:numId="42" w16cid:durableId="2004892884">
    <w:abstractNumId w:val="18"/>
  </w:num>
  <w:num w:numId="43" w16cid:durableId="1086804678">
    <w:abstractNumId w:val="7"/>
  </w:num>
  <w:num w:numId="44" w16cid:durableId="2144077700">
    <w:abstractNumId w:val="3"/>
  </w:num>
  <w:num w:numId="45" w16cid:durableId="1960794122">
    <w:abstractNumId w:val="44"/>
  </w:num>
  <w:num w:numId="46" w16cid:durableId="1603566984">
    <w:abstractNumId w:val="21"/>
  </w:num>
  <w:num w:numId="47" w16cid:durableId="1122578942">
    <w:abstractNumId w:val="12"/>
  </w:num>
  <w:num w:numId="48" w16cid:durableId="1800297256">
    <w:abstractNumId w:val="3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h Moore">
    <w15:presenceInfo w15:providerId="AD" w15:userId="S-1-5-21-1818349276-1015700856-800089250-841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41"/>
    <w:rsid w:val="00000DD2"/>
    <w:rsid w:val="00001CE5"/>
    <w:rsid w:val="00003232"/>
    <w:rsid w:val="000033DD"/>
    <w:rsid w:val="00003412"/>
    <w:rsid w:val="000034B4"/>
    <w:rsid w:val="00003A1C"/>
    <w:rsid w:val="00004DDC"/>
    <w:rsid w:val="00005F9C"/>
    <w:rsid w:val="000060FE"/>
    <w:rsid w:val="0000673D"/>
    <w:rsid w:val="00010B59"/>
    <w:rsid w:val="00010CC2"/>
    <w:rsid w:val="000128B9"/>
    <w:rsid w:val="0001448B"/>
    <w:rsid w:val="000146C7"/>
    <w:rsid w:val="00015678"/>
    <w:rsid w:val="00015D08"/>
    <w:rsid w:val="0001693B"/>
    <w:rsid w:val="00017347"/>
    <w:rsid w:val="0001735B"/>
    <w:rsid w:val="0001765F"/>
    <w:rsid w:val="00017FF3"/>
    <w:rsid w:val="00020AB0"/>
    <w:rsid w:val="00020AC7"/>
    <w:rsid w:val="00022B7E"/>
    <w:rsid w:val="00022EC5"/>
    <w:rsid w:val="00024524"/>
    <w:rsid w:val="000247B1"/>
    <w:rsid w:val="00025579"/>
    <w:rsid w:val="00025CF9"/>
    <w:rsid w:val="00026723"/>
    <w:rsid w:val="00026A97"/>
    <w:rsid w:val="00026AD9"/>
    <w:rsid w:val="00026D07"/>
    <w:rsid w:val="0002775D"/>
    <w:rsid w:val="00027F99"/>
    <w:rsid w:val="00030589"/>
    <w:rsid w:val="00032D89"/>
    <w:rsid w:val="00033CD3"/>
    <w:rsid w:val="00033F3D"/>
    <w:rsid w:val="00034CF0"/>
    <w:rsid w:val="00037082"/>
    <w:rsid w:val="00041D5C"/>
    <w:rsid w:val="00041F03"/>
    <w:rsid w:val="00043071"/>
    <w:rsid w:val="00043757"/>
    <w:rsid w:val="00043B5B"/>
    <w:rsid w:val="00043EE9"/>
    <w:rsid w:val="00043F4D"/>
    <w:rsid w:val="00044791"/>
    <w:rsid w:val="000449F3"/>
    <w:rsid w:val="00044D71"/>
    <w:rsid w:val="0004502D"/>
    <w:rsid w:val="00045468"/>
    <w:rsid w:val="00045733"/>
    <w:rsid w:val="0004594E"/>
    <w:rsid w:val="000459E1"/>
    <w:rsid w:val="00046BA8"/>
    <w:rsid w:val="00046EF5"/>
    <w:rsid w:val="00047380"/>
    <w:rsid w:val="000478CF"/>
    <w:rsid w:val="0005140E"/>
    <w:rsid w:val="00052C64"/>
    <w:rsid w:val="00053092"/>
    <w:rsid w:val="00053CA5"/>
    <w:rsid w:val="00054534"/>
    <w:rsid w:val="00054A39"/>
    <w:rsid w:val="00054C54"/>
    <w:rsid w:val="00054FF3"/>
    <w:rsid w:val="00055276"/>
    <w:rsid w:val="0005598C"/>
    <w:rsid w:val="00055B8B"/>
    <w:rsid w:val="00056458"/>
    <w:rsid w:val="00056DBC"/>
    <w:rsid w:val="000576D7"/>
    <w:rsid w:val="0006058F"/>
    <w:rsid w:val="00061041"/>
    <w:rsid w:val="000612CF"/>
    <w:rsid w:val="0006232C"/>
    <w:rsid w:val="0006255C"/>
    <w:rsid w:val="00062C92"/>
    <w:rsid w:val="00062ECF"/>
    <w:rsid w:val="00065E96"/>
    <w:rsid w:val="00066A2F"/>
    <w:rsid w:val="00066C79"/>
    <w:rsid w:val="000673B0"/>
    <w:rsid w:val="00067D91"/>
    <w:rsid w:val="00070121"/>
    <w:rsid w:val="00070E98"/>
    <w:rsid w:val="000743A4"/>
    <w:rsid w:val="0007606D"/>
    <w:rsid w:val="00077333"/>
    <w:rsid w:val="00077568"/>
    <w:rsid w:val="0007786F"/>
    <w:rsid w:val="00077C10"/>
    <w:rsid w:val="00080C79"/>
    <w:rsid w:val="00080D31"/>
    <w:rsid w:val="00083CB5"/>
    <w:rsid w:val="000842B0"/>
    <w:rsid w:val="00085206"/>
    <w:rsid w:val="000860C2"/>
    <w:rsid w:val="00090144"/>
    <w:rsid w:val="00090B76"/>
    <w:rsid w:val="00093D60"/>
    <w:rsid w:val="00094421"/>
    <w:rsid w:val="00094625"/>
    <w:rsid w:val="00094937"/>
    <w:rsid w:val="00094DD6"/>
    <w:rsid w:val="000957E0"/>
    <w:rsid w:val="00095F05"/>
    <w:rsid w:val="00096E6B"/>
    <w:rsid w:val="00097062"/>
    <w:rsid w:val="00097903"/>
    <w:rsid w:val="000A0764"/>
    <w:rsid w:val="000A11C4"/>
    <w:rsid w:val="000A3105"/>
    <w:rsid w:val="000A4122"/>
    <w:rsid w:val="000A469E"/>
    <w:rsid w:val="000A6027"/>
    <w:rsid w:val="000A65CF"/>
    <w:rsid w:val="000A6C88"/>
    <w:rsid w:val="000A757C"/>
    <w:rsid w:val="000A76B5"/>
    <w:rsid w:val="000B0316"/>
    <w:rsid w:val="000B0920"/>
    <w:rsid w:val="000B1DD7"/>
    <w:rsid w:val="000B4081"/>
    <w:rsid w:val="000B4B2B"/>
    <w:rsid w:val="000B6088"/>
    <w:rsid w:val="000B6141"/>
    <w:rsid w:val="000B664C"/>
    <w:rsid w:val="000B710F"/>
    <w:rsid w:val="000C0218"/>
    <w:rsid w:val="000C14E3"/>
    <w:rsid w:val="000C2BEF"/>
    <w:rsid w:val="000C368A"/>
    <w:rsid w:val="000C3E20"/>
    <w:rsid w:val="000C45E5"/>
    <w:rsid w:val="000D0167"/>
    <w:rsid w:val="000D03F8"/>
    <w:rsid w:val="000D14E9"/>
    <w:rsid w:val="000D182F"/>
    <w:rsid w:val="000D1FCA"/>
    <w:rsid w:val="000D2FEC"/>
    <w:rsid w:val="000D3DD2"/>
    <w:rsid w:val="000D48E3"/>
    <w:rsid w:val="000D4973"/>
    <w:rsid w:val="000D4C47"/>
    <w:rsid w:val="000D55E2"/>
    <w:rsid w:val="000D5A20"/>
    <w:rsid w:val="000D6B36"/>
    <w:rsid w:val="000D7615"/>
    <w:rsid w:val="000E09CD"/>
    <w:rsid w:val="000E22A1"/>
    <w:rsid w:val="000E29DB"/>
    <w:rsid w:val="000E3363"/>
    <w:rsid w:val="000E383A"/>
    <w:rsid w:val="000E3F5C"/>
    <w:rsid w:val="000E6417"/>
    <w:rsid w:val="000E750D"/>
    <w:rsid w:val="000F06EA"/>
    <w:rsid w:val="000F157E"/>
    <w:rsid w:val="000F1E8C"/>
    <w:rsid w:val="000F2100"/>
    <w:rsid w:val="000F2183"/>
    <w:rsid w:val="000F280F"/>
    <w:rsid w:val="000F28CE"/>
    <w:rsid w:val="000F358C"/>
    <w:rsid w:val="00100E4D"/>
    <w:rsid w:val="00101DB8"/>
    <w:rsid w:val="00103512"/>
    <w:rsid w:val="001035F2"/>
    <w:rsid w:val="001037E8"/>
    <w:rsid w:val="00105BE2"/>
    <w:rsid w:val="0010650B"/>
    <w:rsid w:val="001075A1"/>
    <w:rsid w:val="00110E08"/>
    <w:rsid w:val="00110F96"/>
    <w:rsid w:val="0011163D"/>
    <w:rsid w:val="0011243F"/>
    <w:rsid w:val="001128EF"/>
    <w:rsid w:val="00112A06"/>
    <w:rsid w:val="00112B57"/>
    <w:rsid w:val="00113156"/>
    <w:rsid w:val="00115362"/>
    <w:rsid w:val="0011622A"/>
    <w:rsid w:val="00121CB3"/>
    <w:rsid w:val="00122A62"/>
    <w:rsid w:val="00123993"/>
    <w:rsid w:val="001243C5"/>
    <w:rsid w:val="00124A74"/>
    <w:rsid w:val="00124E4C"/>
    <w:rsid w:val="00124FD6"/>
    <w:rsid w:val="00124FE9"/>
    <w:rsid w:val="0012500B"/>
    <w:rsid w:val="00125F40"/>
    <w:rsid w:val="00126D64"/>
    <w:rsid w:val="0013016C"/>
    <w:rsid w:val="001308FE"/>
    <w:rsid w:val="001309DB"/>
    <w:rsid w:val="001328B2"/>
    <w:rsid w:val="00133D14"/>
    <w:rsid w:val="00134BD4"/>
    <w:rsid w:val="0013710F"/>
    <w:rsid w:val="00137140"/>
    <w:rsid w:val="00141A86"/>
    <w:rsid w:val="001422B5"/>
    <w:rsid w:val="001423CD"/>
    <w:rsid w:val="001423E1"/>
    <w:rsid w:val="00143BDE"/>
    <w:rsid w:val="00145DF9"/>
    <w:rsid w:val="00145E67"/>
    <w:rsid w:val="00145FE5"/>
    <w:rsid w:val="001474B3"/>
    <w:rsid w:val="001479E7"/>
    <w:rsid w:val="00151815"/>
    <w:rsid w:val="00151FE2"/>
    <w:rsid w:val="00152C21"/>
    <w:rsid w:val="00152DAB"/>
    <w:rsid w:val="00155C46"/>
    <w:rsid w:val="001604CA"/>
    <w:rsid w:val="00161037"/>
    <w:rsid w:val="001623A7"/>
    <w:rsid w:val="00162471"/>
    <w:rsid w:val="0016252A"/>
    <w:rsid w:val="00164203"/>
    <w:rsid w:val="00164FCC"/>
    <w:rsid w:val="00165739"/>
    <w:rsid w:val="00165BDA"/>
    <w:rsid w:val="0016793A"/>
    <w:rsid w:val="0017086C"/>
    <w:rsid w:val="00171B6C"/>
    <w:rsid w:val="00171FCF"/>
    <w:rsid w:val="001739B9"/>
    <w:rsid w:val="00174C85"/>
    <w:rsid w:val="00175EED"/>
    <w:rsid w:val="0017641B"/>
    <w:rsid w:val="0017699B"/>
    <w:rsid w:val="00182C57"/>
    <w:rsid w:val="001856CE"/>
    <w:rsid w:val="00185BFB"/>
    <w:rsid w:val="001862BC"/>
    <w:rsid w:val="00186EC2"/>
    <w:rsid w:val="00187142"/>
    <w:rsid w:val="00187A39"/>
    <w:rsid w:val="00191B7C"/>
    <w:rsid w:val="0019275F"/>
    <w:rsid w:val="00192A34"/>
    <w:rsid w:val="00192A8A"/>
    <w:rsid w:val="00192B74"/>
    <w:rsid w:val="00194754"/>
    <w:rsid w:val="0019508B"/>
    <w:rsid w:val="001956A3"/>
    <w:rsid w:val="00197BAC"/>
    <w:rsid w:val="001A165A"/>
    <w:rsid w:val="001A22F1"/>
    <w:rsid w:val="001A272C"/>
    <w:rsid w:val="001A4B13"/>
    <w:rsid w:val="001A55D9"/>
    <w:rsid w:val="001A685F"/>
    <w:rsid w:val="001A7868"/>
    <w:rsid w:val="001A7D50"/>
    <w:rsid w:val="001B04DA"/>
    <w:rsid w:val="001B10A2"/>
    <w:rsid w:val="001B123D"/>
    <w:rsid w:val="001B3074"/>
    <w:rsid w:val="001B55E4"/>
    <w:rsid w:val="001B59D7"/>
    <w:rsid w:val="001B5E98"/>
    <w:rsid w:val="001B7202"/>
    <w:rsid w:val="001C0991"/>
    <w:rsid w:val="001C0DC2"/>
    <w:rsid w:val="001C0DFB"/>
    <w:rsid w:val="001C12A8"/>
    <w:rsid w:val="001C1D85"/>
    <w:rsid w:val="001C26E1"/>
    <w:rsid w:val="001C4122"/>
    <w:rsid w:val="001C4BFD"/>
    <w:rsid w:val="001C5C01"/>
    <w:rsid w:val="001C5D6E"/>
    <w:rsid w:val="001C6169"/>
    <w:rsid w:val="001C7C4F"/>
    <w:rsid w:val="001D09D8"/>
    <w:rsid w:val="001D0CDA"/>
    <w:rsid w:val="001D1FAC"/>
    <w:rsid w:val="001D252B"/>
    <w:rsid w:val="001D2695"/>
    <w:rsid w:val="001D2A77"/>
    <w:rsid w:val="001D2A82"/>
    <w:rsid w:val="001D2E59"/>
    <w:rsid w:val="001D3548"/>
    <w:rsid w:val="001D4A32"/>
    <w:rsid w:val="001D4F4F"/>
    <w:rsid w:val="001D4FCA"/>
    <w:rsid w:val="001D71EC"/>
    <w:rsid w:val="001E0220"/>
    <w:rsid w:val="001E0E77"/>
    <w:rsid w:val="001E28A8"/>
    <w:rsid w:val="001E3005"/>
    <w:rsid w:val="001E47B8"/>
    <w:rsid w:val="001E4BC6"/>
    <w:rsid w:val="001E4BD8"/>
    <w:rsid w:val="001E560D"/>
    <w:rsid w:val="001E5EF5"/>
    <w:rsid w:val="001E65EF"/>
    <w:rsid w:val="001E6F39"/>
    <w:rsid w:val="001E7AFF"/>
    <w:rsid w:val="001E7BC7"/>
    <w:rsid w:val="001F09D0"/>
    <w:rsid w:val="001F0AF5"/>
    <w:rsid w:val="001F0AF9"/>
    <w:rsid w:val="001F17AB"/>
    <w:rsid w:val="001F1802"/>
    <w:rsid w:val="001F35E3"/>
    <w:rsid w:val="001F377F"/>
    <w:rsid w:val="001F3828"/>
    <w:rsid w:val="001F3B69"/>
    <w:rsid w:val="001F4792"/>
    <w:rsid w:val="001F53B4"/>
    <w:rsid w:val="001F5BDC"/>
    <w:rsid w:val="001F73D6"/>
    <w:rsid w:val="001F7A3C"/>
    <w:rsid w:val="001F7D0A"/>
    <w:rsid w:val="00200B6D"/>
    <w:rsid w:val="00202424"/>
    <w:rsid w:val="0020338D"/>
    <w:rsid w:val="002038DD"/>
    <w:rsid w:val="00203CEF"/>
    <w:rsid w:val="00204532"/>
    <w:rsid w:val="002052F2"/>
    <w:rsid w:val="002060D0"/>
    <w:rsid w:val="002068DB"/>
    <w:rsid w:val="00206941"/>
    <w:rsid w:val="00206B53"/>
    <w:rsid w:val="0020735A"/>
    <w:rsid w:val="002114A9"/>
    <w:rsid w:val="00211E75"/>
    <w:rsid w:val="00211FC2"/>
    <w:rsid w:val="002131EA"/>
    <w:rsid w:val="002140E4"/>
    <w:rsid w:val="0021594C"/>
    <w:rsid w:val="00216326"/>
    <w:rsid w:val="00217189"/>
    <w:rsid w:val="00217EBB"/>
    <w:rsid w:val="00221A8F"/>
    <w:rsid w:val="00221CDD"/>
    <w:rsid w:val="00221F0D"/>
    <w:rsid w:val="00225843"/>
    <w:rsid w:val="002279C2"/>
    <w:rsid w:val="0023038A"/>
    <w:rsid w:val="00230719"/>
    <w:rsid w:val="0023093D"/>
    <w:rsid w:val="00230982"/>
    <w:rsid w:val="00231DD9"/>
    <w:rsid w:val="002345C2"/>
    <w:rsid w:val="00234D31"/>
    <w:rsid w:val="002357F1"/>
    <w:rsid w:val="00235CAB"/>
    <w:rsid w:val="00236D03"/>
    <w:rsid w:val="00237433"/>
    <w:rsid w:val="00237655"/>
    <w:rsid w:val="00237A32"/>
    <w:rsid w:val="0024009E"/>
    <w:rsid w:val="0024094F"/>
    <w:rsid w:val="00241152"/>
    <w:rsid w:val="002414FA"/>
    <w:rsid w:val="002418BC"/>
    <w:rsid w:val="00241CAE"/>
    <w:rsid w:val="00241DCB"/>
    <w:rsid w:val="00242114"/>
    <w:rsid w:val="002434A8"/>
    <w:rsid w:val="00243A34"/>
    <w:rsid w:val="002457EE"/>
    <w:rsid w:val="00247F8B"/>
    <w:rsid w:val="00250468"/>
    <w:rsid w:val="0025060D"/>
    <w:rsid w:val="00250BDD"/>
    <w:rsid w:val="0025171B"/>
    <w:rsid w:val="00252258"/>
    <w:rsid w:val="002527C1"/>
    <w:rsid w:val="00252847"/>
    <w:rsid w:val="00254455"/>
    <w:rsid w:val="00254AC7"/>
    <w:rsid w:val="002557E4"/>
    <w:rsid w:val="0025793F"/>
    <w:rsid w:val="00257BDF"/>
    <w:rsid w:val="00257DDA"/>
    <w:rsid w:val="0026089D"/>
    <w:rsid w:val="00260A92"/>
    <w:rsid w:val="0026252F"/>
    <w:rsid w:val="002630A5"/>
    <w:rsid w:val="00263110"/>
    <w:rsid w:val="00263B28"/>
    <w:rsid w:val="00263E20"/>
    <w:rsid w:val="0026570B"/>
    <w:rsid w:val="00265E6A"/>
    <w:rsid w:val="0026688C"/>
    <w:rsid w:val="002708C8"/>
    <w:rsid w:val="00272B5A"/>
    <w:rsid w:val="00273DF8"/>
    <w:rsid w:val="00274D62"/>
    <w:rsid w:val="0027543E"/>
    <w:rsid w:val="00275567"/>
    <w:rsid w:val="002765F1"/>
    <w:rsid w:val="00276FDB"/>
    <w:rsid w:val="00277BC8"/>
    <w:rsid w:val="0028047E"/>
    <w:rsid w:val="002808D3"/>
    <w:rsid w:val="00280CC7"/>
    <w:rsid w:val="002816F1"/>
    <w:rsid w:val="00282868"/>
    <w:rsid w:val="0028447F"/>
    <w:rsid w:val="0028544D"/>
    <w:rsid w:val="00285DC9"/>
    <w:rsid w:val="002862A9"/>
    <w:rsid w:val="00287F20"/>
    <w:rsid w:val="00290931"/>
    <w:rsid w:val="00292291"/>
    <w:rsid w:val="00292796"/>
    <w:rsid w:val="00293138"/>
    <w:rsid w:val="00293247"/>
    <w:rsid w:val="0029330A"/>
    <w:rsid w:val="002941B1"/>
    <w:rsid w:val="00296C83"/>
    <w:rsid w:val="002976F9"/>
    <w:rsid w:val="002978A2"/>
    <w:rsid w:val="002A015F"/>
    <w:rsid w:val="002A0425"/>
    <w:rsid w:val="002A12F6"/>
    <w:rsid w:val="002A23E3"/>
    <w:rsid w:val="002A3675"/>
    <w:rsid w:val="002A3BAD"/>
    <w:rsid w:val="002A4795"/>
    <w:rsid w:val="002A4ECF"/>
    <w:rsid w:val="002A5F3C"/>
    <w:rsid w:val="002A67BE"/>
    <w:rsid w:val="002A695F"/>
    <w:rsid w:val="002A6BF1"/>
    <w:rsid w:val="002A6CBD"/>
    <w:rsid w:val="002A7C51"/>
    <w:rsid w:val="002B0E1C"/>
    <w:rsid w:val="002B14B2"/>
    <w:rsid w:val="002B1BCE"/>
    <w:rsid w:val="002B2B1B"/>
    <w:rsid w:val="002B2BCF"/>
    <w:rsid w:val="002B2DFC"/>
    <w:rsid w:val="002B3212"/>
    <w:rsid w:val="002B3413"/>
    <w:rsid w:val="002B41FA"/>
    <w:rsid w:val="002B4D43"/>
    <w:rsid w:val="002B5ADF"/>
    <w:rsid w:val="002B7A67"/>
    <w:rsid w:val="002C0732"/>
    <w:rsid w:val="002C090F"/>
    <w:rsid w:val="002C2008"/>
    <w:rsid w:val="002C23AF"/>
    <w:rsid w:val="002C2632"/>
    <w:rsid w:val="002C3FA2"/>
    <w:rsid w:val="002C4158"/>
    <w:rsid w:val="002C4961"/>
    <w:rsid w:val="002C4C8F"/>
    <w:rsid w:val="002C5842"/>
    <w:rsid w:val="002C5A4E"/>
    <w:rsid w:val="002C6F23"/>
    <w:rsid w:val="002D0326"/>
    <w:rsid w:val="002D0858"/>
    <w:rsid w:val="002D11AC"/>
    <w:rsid w:val="002D17BB"/>
    <w:rsid w:val="002D1A2B"/>
    <w:rsid w:val="002D1DB9"/>
    <w:rsid w:val="002D224B"/>
    <w:rsid w:val="002D238E"/>
    <w:rsid w:val="002D378A"/>
    <w:rsid w:val="002D53BC"/>
    <w:rsid w:val="002D543F"/>
    <w:rsid w:val="002D5A17"/>
    <w:rsid w:val="002D6C32"/>
    <w:rsid w:val="002D7F2B"/>
    <w:rsid w:val="002E02BC"/>
    <w:rsid w:val="002E0923"/>
    <w:rsid w:val="002E231F"/>
    <w:rsid w:val="002E266F"/>
    <w:rsid w:val="002E3887"/>
    <w:rsid w:val="002E400E"/>
    <w:rsid w:val="002E456F"/>
    <w:rsid w:val="002E4B67"/>
    <w:rsid w:val="002E60B9"/>
    <w:rsid w:val="002E71D0"/>
    <w:rsid w:val="002E7624"/>
    <w:rsid w:val="002E791C"/>
    <w:rsid w:val="002E7ADD"/>
    <w:rsid w:val="002F0A3C"/>
    <w:rsid w:val="002F1867"/>
    <w:rsid w:val="002F290C"/>
    <w:rsid w:val="002F309A"/>
    <w:rsid w:val="002F3B50"/>
    <w:rsid w:val="002F48C4"/>
    <w:rsid w:val="002F4D6B"/>
    <w:rsid w:val="002F5308"/>
    <w:rsid w:val="002F534C"/>
    <w:rsid w:val="002F5780"/>
    <w:rsid w:val="002F5DCA"/>
    <w:rsid w:val="002F5FE6"/>
    <w:rsid w:val="002F6C55"/>
    <w:rsid w:val="003011D8"/>
    <w:rsid w:val="0030134E"/>
    <w:rsid w:val="0030139A"/>
    <w:rsid w:val="00301B00"/>
    <w:rsid w:val="00303566"/>
    <w:rsid w:val="0030379A"/>
    <w:rsid w:val="003038E3"/>
    <w:rsid w:val="00303D48"/>
    <w:rsid w:val="0030577A"/>
    <w:rsid w:val="00305E6F"/>
    <w:rsid w:val="003069A2"/>
    <w:rsid w:val="00310035"/>
    <w:rsid w:val="00311F7B"/>
    <w:rsid w:val="00313857"/>
    <w:rsid w:val="003157F2"/>
    <w:rsid w:val="0031608A"/>
    <w:rsid w:val="003165BE"/>
    <w:rsid w:val="00317D61"/>
    <w:rsid w:val="003213B1"/>
    <w:rsid w:val="00322291"/>
    <w:rsid w:val="00322CB8"/>
    <w:rsid w:val="0032317B"/>
    <w:rsid w:val="00323FA8"/>
    <w:rsid w:val="0032439C"/>
    <w:rsid w:val="003244CD"/>
    <w:rsid w:val="00324AB5"/>
    <w:rsid w:val="00324E62"/>
    <w:rsid w:val="00325E2F"/>
    <w:rsid w:val="003264CB"/>
    <w:rsid w:val="0032790B"/>
    <w:rsid w:val="00330217"/>
    <w:rsid w:val="00330A06"/>
    <w:rsid w:val="0033242C"/>
    <w:rsid w:val="00333058"/>
    <w:rsid w:val="00333490"/>
    <w:rsid w:val="003337F5"/>
    <w:rsid w:val="00333BA3"/>
    <w:rsid w:val="00334085"/>
    <w:rsid w:val="00334156"/>
    <w:rsid w:val="0033479E"/>
    <w:rsid w:val="00336DBF"/>
    <w:rsid w:val="00336EFB"/>
    <w:rsid w:val="00337D5E"/>
    <w:rsid w:val="00337E60"/>
    <w:rsid w:val="00340123"/>
    <w:rsid w:val="0034019A"/>
    <w:rsid w:val="00340C11"/>
    <w:rsid w:val="00341034"/>
    <w:rsid w:val="0034135D"/>
    <w:rsid w:val="003419B2"/>
    <w:rsid w:val="00342DFC"/>
    <w:rsid w:val="003443EE"/>
    <w:rsid w:val="00344A7C"/>
    <w:rsid w:val="00350626"/>
    <w:rsid w:val="003516D4"/>
    <w:rsid w:val="00354283"/>
    <w:rsid w:val="00355910"/>
    <w:rsid w:val="00356148"/>
    <w:rsid w:val="003562E6"/>
    <w:rsid w:val="00356998"/>
    <w:rsid w:val="003600BB"/>
    <w:rsid w:val="00360958"/>
    <w:rsid w:val="00361450"/>
    <w:rsid w:val="00361751"/>
    <w:rsid w:val="003625D2"/>
    <w:rsid w:val="00362B6D"/>
    <w:rsid w:val="00362F73"/>
    <w:rsid w:val="00365ECE"/>
    <w:rsid w:val="003664B1"/>
    <w:rsid w:val="00366DDD"/>
    <w:rsid w:val="00370294"/>
    <w:rsid w:val="00371599"/>
    <w:rsid w:val="003729CF"/>
    <w:rsid w:val="00374D58"/>
    <w:rsid w:val="00375A09"/>
    <w:rsid w:val="003762B1"/>
    <w:rsid w:val="003769F0"/>
    <w:rsid w:val="00376C70"/>
    <w:rsid w:val="00377B8D"/>
    <w:rsid w:val="00377BDE"/>
    <w:rsid w:val="00377ED7"/>
    <w:rsid w:val="00377FE2"/>
    <w:rsid w:val="00381487"/>
    <w:rsid w:val="003818B6"/>
    <w:rsid w:val="003825B7"/>
    <w:rsid w:val="003827FF"/>
    <w:rsid w:val="00382849"/>
    <w:rsid w:val="00382C7B"/>
    <w:rsid w:val="00382D13"/>
    <w:rsid w:val="00382E5D"/>
    <w:rsid w:val="003833DC"/>
    <w:rsid w:val="00384CC3"/>
    <w:rsid w:val="0038561E"/>
    <w:rsid w:val="003868A9"/>
    <w:rsid w:val="003871E6"/>
    <w:rsid w:val="0038751F"/>
    <w:rsid w:val="003879B7"/>
    <w:rsid w:val="003908CE"/>
    <w:rsid w:val="00391BE2"/>
    <w:rsid w:val="00392B56"/>
    <w:rsid w:val="00393AC7"/>
    <w:rsid w:val="003940A4"/>
    <w:rsid w:val="00394814"/>
    <w:rsid w:val="00394F40"/>
    <w:rsid w:val="0039677D"/>
    <w:rsid w:val="00397097"/>
    <w:rsid w:val="003A02E2"/>
    <w:rsid w:val="003A03E5"/>
    <w:rsid w:val="003A06A3"/>
    <w:rsid w:val="003A1860"/>
    <w:rsid w:val="003A3332"/>
    <w:rsid w:val="003A44A0"/>
    <w:rsid w:val="003A46BC"/>
    <w:rsid w:val="003A484C"/>
    <w:rsid w:val="003A5CDD"/>
    <w:rsid w:val="003A6A3C"/>
    <w:rsid w:val="003A6B2E"/>
    <w:rsid w:val="003A7EC1"/>
    <w:rsid w:val="003B0066"/>
    <w:rsid w:val="003B006C"/>
    <w:rsid w:val="003B2177"/>
    <w:rsid w:val="003B2281"/>
    <w:rsid w:val="003B258B"/>
    <w:rsid w:val="003B38B3"/>
    <w:rsid w:val="003B4301"/>
    <w:rsid w:val="003B50A1"/>
    <w:rsid w:val="003B5124"/>
    <w:rsid w:val="003B62A7"/>
    <w:rsid w:val="003B697A"/>
    <w:rsid w:val="003B6A6B"/>
    <w:rsid w:val="003B77F0"/>
    <w:rsid w:val="003B796B"/>
    <w:rsid w:val="003C0A30"/>
    <w:rsid w:val="003C0A83"/>
    <w:rsid w:val="003C0F15"/>
    <w:rsid w:val="003C34FE"/>
    <w:rsid w:val="003C4D33"/>
    <w:rsid w:val="003C500A"/>
    <w:rsid w:val="003C59C9"/>
    <w:rsid w:val="003C5C7A"/>
    <w:rsid w:val="003C5D9B"/>
    <w:rsid w:val="003C62DE"/>
    <w:rsid w:val="003C668F"/>
    <w:rsid w:val="003C704E"/>
    <w:rsid w:val="003C7114"/>
    <w:rsid w:val="003D00B0"/>
    <w:rsid w:val="003D0B57"/>
    <w:rsid w:val="003D0CF9"/>
    <w:rsid w:val="003D105F"/>
    <w:rsid w:val="003D20E6"/>
    <w:rsid w:val="003D23E3"/>
    <w:rsid w:val="003D26A2"/>
    <w:rsid w:val="003D35D1"/>
    <w:rsid w:val="003D3732"/>
    <w:rsid w:val="003D4BB3"/>
    <w:rsid w:val="003D5011"/>
    <w:rsid w:val="003D53CB"/>
    <w:rsid w:val="003D5B1A"/>
    <w:rsid w:val="003D6822"/>
    <w:rsid w:val="003D7081"/>
    <w:rsid w:val="003D7096"/>
    <w:rsid w:val="003D73A4"/>
    <w:rsid w:val="003D7F31"/>
    <w:rsid w:val="003E1110"/>
    <w:rsid w:val="003E11CC"/>
    <w:rsid w:val="003E20A8"/>
    <w:rsid w:val="003E2831"/>
    <w:rsid w:val="003E2A40"/>
    <w:rsid w:val="003E48BD"/>
    <w:rsid w:val="003E54C4"/>
    <w:rsid w:val="003E5CAA"/>
    <w:rsid w:val="003E5DD5"/>
    <w:rsid w:val="003E6FC0"/>
    <w:rsid w:val="003E745E"/>
    <w:rsid w:val="003F00CE"/>
    <w:rsid w:val="003F05B2"/>
    <w:rsid w:val="003F0ABD"/>
    <w:rsid w:val="003F0AE6"/>
    <w:rsid w:val="003F11C9"/>
    <w:rsid w:val="003F14D8"/>
    <w:rsid w:val="003F2023"/>
    <w:rsid w:val="003F391C"/>
    <w:rsid w:val="003F3D6C"/>
    <w:rsid w:val="003F4106"/>
    <w:rsid w:val="003F4B38"/>
    <w:rsid w:val="003F563E"/>
    <w:rsid w:val="003F639D"/>
    <w:rsid w:val="003F6A99"/>
    <w:rsid w:val="003F76E6"/>
    <w:rsid w:val="003F7D48"/>
    <w:rsid w:val="0040048C"/>
    <w:rsid w:val="00402738"/>
    <w:rsid w:val="00402761"/>
    <w:rsid w:val="00402F20"/>
    <w:rsid w:val="0040413F"/>
    <w:rsid w:val="00405001"/>
    <w:rsid w:val="00405546"/>
    <w:rsid w:val="004056DE"/>
    <w:rsid w:val="00406309"/>
    <w:rsid w:val="00406F1A"/>
    <w:rsid w:val="00407E9F"/>
    <w:rsid w:val="004101B7"/>
    <w:rsid w:val="0041057E"/>
    <w:rsid w:val="004105D1"/>
    <w:rsid w:val="00411A0C"/>
    <w:rsid w:val="00411DA5"/>
    <w:rsid w:val="004124EE"/>
    <w:rsid w:val="0041255A"/>
    <w:rsid w:val="00415948"/>
    <w:rsid w:val="00415D30"/>
    <w:rsid w:val="004164C7"/>
    <w:rsid w:val="004164CC"/>
    <w:rsid w:val="00416FE5"/>
    <w:rsid w:val="004171DB"/>
    <w:rsid w:val="00417841"/>
    <w:rsid w:val="004201E4"/>
    <w:rsid w:val="0042101A"/>
    <w:rsid w:val="004213D3"/>
    <w:rsid w:val="004218B1"/>
    <w:rsid w:val="004218D2"/>
    <w:rsid w:val="004222B1"/>
    <w:rsid w:val="00422F3F"/>
    <w:rsid w:val="0042322C"/>
    <w:rsid w:val="00423C10"/>
    <w:rsid w:val="004243A8"/>
    <w:rsid w:val="00424809"/>
    <w:rsid w:val="00425ED2"/>
    <w:rsid w:val="004263A9"/>
    <w:rsid w:val="00426535"/>
    <w:rsid w:val="00426768"/>
    <w:rsid w:val="00427BEB"/>
    <w:rsid w:val="00430365"/>
    <w:rsid w:val="004307C9"/>
    <w:rsid w:val="00430AE3"/>
    <w:rsid w:val="0043286E"/>
    <w:rsid w:val="00435561"/>
    <w:rsid w:val="004358B7"/>
    <w:rsid w:val="00435FB6"/>
    <w:rsid w:val="0043637A"/>
    <w:rsid w:val="00437266"/>
    <w:rsid w:val="00437771"/>
    <w:rsid w:val="004377F6"/>
    <w:rsid w:val="00440211"/>
    <w:rsid w:val="00442B91"/>
    <w:rsid w:val="00444ABA"/>
    <w:rsid w:val="00444BF2"/>
    <w:rsid w:val="00445C19"/>
    <w:rsid w:val="004461C5"/>
    <w:rsid w:val="004466DB"/>
    <w:rsid w:val="004477CB"/>
    <w:rsid w:val="00450723"/>
    <w:rsid w:val="00451B1D"/>
    <w:rsid w:val="004524AE"/>
    <w:rsid w:val="00452E47"/>
    <w:rsid w:val="0045353D"/>
    <w:rsid w:val="00454DD9"/>
    <w:rsid w:val="00455E2F"/>
    <w:rsid w:val="00455EB0"/>
    <w:rsid w:val="00456CE5"/>
    <w:rsid w:val="00456E55"/>
    <w:rsid w:val="00457517"/>
    <w:rsid w:val="00457BF5"/>
    <w:rsid w:val="004620FF"/>
    <w:rsid w:val="00462137"/>
    <w:rsid w:val="0046315F"/>
    <w:rsid w:val="0046368B"/>
    <w:rsid w:val="00463A21"/>
    <w:rsid w:val="00463DA7"/>
    <w:rsid w:val="00463F78"/>
    <w:rsid w:val="00464306"/>
    <w:rsid w:val="004648B2"/>
    <w:rsid w:val="004655C1"/>
    <w:rsid w:val="0046664B"/>
    <w:rsid w:val="00467C1B"/>
    <w:rsid w:val="00470A8D"/>
    <w:rsid w:val="00470ADC"/>
    <w:rsid w:val="00470FE7"/>
    <w:rsid w:val="0047112A"/>
    <w:rsid w:val="0047228D"/>
    <w:rsid w:val="004744A2"/>
    <w:rsid w:val="0047581C"/>
    <w:rsid w:val="00476635"/>
    <w:rsid w:val="0047689A"/>
    <w:rsid w:val="00476A38"/>
    <w:rsid w:val="00480F9B"/>
    <w:rsid w:val="0048144C"/>
    <w:rsid w:val="004826D7"/>
    <w:rsid w:val="00482A98"/>
    <w:rsid w:val="00485171"/>
    <w:rsid w:val="00485F03"/>
    <w:rsid w:val="00486CBF"/>
    <w:rsid w:val="00486F24"/>
    <w:rsid w:val="004878C3"/>
    <w:rsid w:val="00487E23"/>
    <w:rsid w:val="00490473"/>
    <w:rsid w:val="004905AB"/>
    <w:rsid w:val="00490614"/>
    <w:rsid w:val="00490BA1"/>
    <w:rsid w:val="004926A4"/>
    <w:rsid w:val="004931B9"/>
    <w:rsid w:val="00494F6D"/>
    <w:rsid w:val="00497437"/>
    <w:rsid w:val="004A088C"/>
    <w:rsid w:val="004A0F64"/>
    <w:rsid w:val="004A0F86"/>
    <w:rsid w:val="004A25C4"/>
    <w:rsid w:val="004A4340"/>
    <w:rsid w:val="004A52E5"/>
    <w:rsid w:val="004A53C7"/>
    <w:rsid w:val="004A6216"/>
    <w:rsid w:val="004A6346"/>
    <w:rsid w:val="004A74C7"/>
    <w:rsid w:val="004A7928"/>
    <w:rsid w:val="004B0C55"/>
    <w:rsid w:val="004B10E4"/>
    <w:rsid w:val="004B1650"/>
    <w:rsid w:val="004B17E5"/>
    <w:rsid w:val="004B28D2"/>
    <w:rsid w:val="004B3A10"/>
    <w:rsid w:val="004B3A4D"/>
    <w:rsid w:val="004B69BB"/>
    <w:rsid w:val="004C1926"/>
    <w:rsid w:val="004C2FE9"/>
    <w:rsid w:val="004C34B5"/>
    <w:rsid w:val="004C4149"/>
    <w:rsid w:val="004C4629"/>
    <w:rsid w:val="004C46BC"/>
    <w:rsid w:val="004C52C9"/>
    <w:rsid w:val="004C5F6B"/>
    <w:rsid w:val="004C603C"/>
    <w:rsid w:val="004C7B59"/>
    <w:rsid w:val="004C7C90"/>
    <w:rsid w:val="004C7EBC"/>
    <w:rsid w:val="004D02E6"/>
    <w:rsid w:val="004D05CB"/>
    <w:rsid w:val="004D080F"/>
    <w:rsid w:val="004D0970"/>
    <w:rsid w:val="004D3A29"/>
    <w:rsid w:val="004D42B4"/>
    <w:rsid w:val="004D60A4"/>
    <w:rsid w:val="004D770D"/>
    <w:rsid w:val="004D7F99"/>
    <w:rsid w:val="004E05C4"/>
    <w:rsid w:val="004E3870"/>
    <w:rsid w:val="004E52B4"/>
    <w:rsid w:val="004E530F"/>
    <w:rsid w:val="004E6A87"/>
    <w:rsid w:val="004E6CB4"/>
    <w:rsid w:val="004E7403"/>
    <w:rsid w:val="004F0D81"/>
    <w:rsid w:val="004F2DF9"/>
    <w:rsid w:val="004F3305"/>
    <w:rsid w:val="004F4310"/>
    <w:rsid w:val="004F5AE7"/>
    <w:rsid w:val="004F7302"/>
    <w:rsid w:val="004F736F"/>
    <w:rsid w:val="004F7447"/>
    <w:rsid w:val="004F7730"/>
    <w:rsid w:val="00500360"/>
    <w:rsid w:val="00500950"/>
    <w:rsid w:val="00500CBC"/>
    <w:rsid w:val="005013F5"/>
    <w:rsid w:val="0050165C"/>
    <w:rsid w:val="0050168F"/>
    <w:rsid w:val="00502940"/>
    <w:rsid w:val="005037F0"/>
    <w:rsid w:val="005038C8"/>
    <w:rsid w:val="00503D45"/>
    <w:rsid w:val="00504DA7"/>
    <w:rsid w:val="0050535F"/>
    <w:rsid w:val="0050577F"/>
    <w:rsid w:val="005067B2"/>
    <w:rsid w:val="00506DFB"/>
    <w:rsid w:val="00506F9A"/>
    <w:rsid w:val="0050715B"/>
    <w:rsid w:val="005076B1"/>
    <w:rsid w:val="00511038"/>
    <w:rsid w:val="00511A97"/>
    <w:rsid w:val="00512784"/>
    <w:rsid w:val="00513E44"/>
    <w:rsid w:val="00514D95"/>
    <w:rsid w:val="00514E9E"/>
    <w:rsid w:val="005154DE"/>
    <w:rsid w:val="00515F24"/>
    <w:rsid w:val="00516037"/>
    <w:rsid w:val="00516D64"/>
    <w:rsid w:val="00517A44"/>
    <w:rsid w:val="005218C8"/>
    <w:rsid w:val="00521FCE"/>
    <w:rsid w:val="0052238C"/>
    <w:rsid w:val="00523666"/>
    <w:rsid w:val="00523943"/>
    <w:rsid w:val="0052540D"/>
    <w:rsid w:val="00525B24"/>
    <w:rsid w:val="005264CB"/>
    <w:rsid w:val="005305D5"/>
    <w:rsid w:val="00530D2E"/>
    <w:rsid w:val="00531475"/>
    <w:rsid w:val="00531621"/>
    <w:rsid w:val="005319D8"/>
    <w:rsid w:val="00531E7F"/>
    <w:rsid w:val="00532AF3"/>
    <w:rsid w:val="00533CFB"/>
    <w:rsid w:val="00533F5E"/>
    <w:rsid w:val="00533FE1"/>
    <w:rsid w:val="0053421C"/>
    <w:rsid w:val="005343EE"/>
    <w:rsid w:val="00534C35"/>
    <w:rsid w:val="00535637"/>
    <w:rsid w:val="005364D6"/>
    <w:rsid w:val="0053790C"/>
    <w:rsid w:val="005403E5"/>
    <w:rsid w:val="00540B97"/>
    <w:rsid w:val="005417F7"/>
    <w:rsid w:val="00542883"/>
    <w:rsid w:val="00543B40"/>
    <w:rsid w:val="00544D2D"/>
    <w:rsid w:val="0054673A"/>
    <w:rsid w:val="00546A20"/>
    <w:rsid w:val="0054729D"/>
    <w:rsid w:val="005510A2"/>
    <w:rsid w:val="0055134D"/>
    <w:rsid w:val="00551589"/>
    <w:rsid w:val="005519F7"/>
    <w:rsid w:val="00551A3C"/>
    <w:rsid w:val="00551B99"/>
    <w:rsid w:val="00552755"/>
    <w:rsid w:val="0055404D"/>
    <w:rsid w:val="005548AA"/>
    <w:rsid w:val="00555389"/>
    <w:rsid w:val="00557A68"/>
    <w:rsid w:val="005623B3"/>
    <w:rsid w:val="005629AF"/>
    <w:rsid w:val="00562EF3"/>
    <w:rsid w:val="0056379C"/>
    <w:rsid w:val="00566164"/>
    <w:rsid w:val="0056792B"/>
    <w:rsid w:val="00567C60"/>
    <w:rsid w:val="00567F89"/>
    <w:rsid w:val="005717AC"/>
    <w:rsid w:val="00571D0E"/>
    <w:rsid w:val="0057524C"/>
    <w:rsid w:val="00575612"/>
    <w:rsid w:val="00575F8D"/>
    <w:rsid w:val="00576F4C"/>
    <w:rsid w:val="00577DF9"/>
    <w:rsid w:val="00580B2B"/>
    <w:rsid w:val="0058354A"/>
    <w:rsid w:val="005837BF"/>
    <w:rsid w:val="00583BEB"/>
    <w:rsid w:val="0058402A"/>
    <w:rsid w:val="0058479C"/>
    <w:rsid w:val="00585A4C"/>
    <w:rsid w:val="005861CB"/>
    <w:rsid w:val="00586610"/>
    <w:rsid w:val="005869D2"/>
    <w:rsid w:val="00587504"/>
    <w:rsid w:val="005877BF"/>
    <w:rsid w:val="00590A34"/>
    <w:rsid w:val="00590B1F"/>
    <w:rsid w:val="005912DF"/>
    <w:rsid w:val="0059245B"/>
    <w:rsid w:val="005932E2"/>
    <w:rsid w:val="005950C4"/>
    <w:rsid w:val="005961E7"/>
    <w:rsid w:val="005A24B9"/>
    <w:rsid w:val="005A2768"/>
    <w:rsid w:val="005A39B5"/>
    <w:rsid w:val="005A4C5C"/>
    <w:rsid w:val="005A4DC3"/>
    <w:rsid w:val="005A51A1"/>
    <w:rsid w:val="005A68A0"/>
    <w:rsid w:val="005A6E25"/>
    <w:rsid w:val="005B00E6"/>
    <w:rsid w:val="005B0A9F"/>
    <w:rsid w:val="005B0B06"/>
    <w:rsid w:val="005B2DBD"/>
    <w:rsid w:val="005B390F"/>
    <w:rsid w:val="005B7ABA"/>
    <w:rsid w:val="005C2490"/>
    <w:rsid w:val="005C2964"/>
    <w:rsid w:val="005C2AD0"/>
    <w:rsid w:val="005C560A"/>
    <w:rsid w:val="005C60CF"/>
    <w:rsid w:val="005C6A0C"/>
    <w:rsid w:val="005D0E47"/>
    <w:rsid w:val="005D1186"/>
    <w:rsid w:val="005D21BF"/>
    <w:rsid w:val="005D24C4"/>
    <w:rsid w:val="005D28DD"/>
    <w:rsid w:val="005D2E1C"/>
    <w:rsid w:val="005D33A9"/>
    <w:rsid w:val="005D3736"/>
    <w:rsid w:val="005D6E53"/>
    <w:rsid w:val="005D6E64"/>
    <w:rsid w:val="005D71BF"/>
    <w:rsid w:val="005D76AC"/>
    <w:rsid w:val="005E05A2"/>
    <w:rsid w:val="005E0977"/>
    <w:rsid w:val="005E1435"/>
    <w:rsid w:val="005E1B5E"/>
    <w:rsid w:val="005E30CB"/>
    <w:rsid w:val="005E4973"/>
    <w:rsid w:val="005E4C53"/>
    <w:rsid w:val="005E57AD"/>
    <w:rsid w:val="005E61EF"/>
    <w:rsid w:val="005E6AE3"/>
    <w:rsid w:val="005E6F59"/>
    <w:rsid w:val="005E7130"/>
    <w:rsid w:val="005E7DCB"/>
    <w:rsid w:val="005F0257"/>
    <w:rsid w:val="005F085F"/>
    <w:rsid w:val="005F16F7"/>
    <w:rsid w:val="005F2284"/>
    <w:rsid w:val="005F2CB1"/>
    <w:rsid w:val="005F3C75"/>
    <w:rsid w:val="005F440A"/>
    <w:rsid w:val="005F4440"/>
    <w:rsid w:val="005F7D69"/>
    <w:rsid w:val="00600745"/>
    <w:rsid w:val="00600DFB"/>
    <w:rsid w:val="0060138E"/>
    <w:rsid w:val="00601537"/>
    <w:rsid w:val="00601E38"/>
    <w:rsid w:val="00602521"/>
    <w:rsid w:val="0060253A"/>
    <w:rsid w:val="0060254B"/>
    <w:rsid w:val="006032BB"/>
    <w:rsid w:val="00604120"/>
    <w:rsid w:val="00604839"/>
    <w:rsid w:val="00604AC3"/>
    <w:rsid w:val="00605012"/>
    <w:rsid w:val="006051F0"/>
    <w:rsid w:val="00606A79"/>
    <w:rsid w:val="0060769B"/>
    <w:rsid w:val="006104AF"/>
    <w:rsid w:val="00610906"/>
    <w:rsid w:val="006113BB"/>
    <w:rsid w:val="006119EE"/>
    <w:rsid w:val="00611EB8"/>
    <w:rsid w:val="0061221D"/>
    <w:rsid w:val="00612339"/>
    <w:rsid w:val="006125C2"/>
    <w:rsid w:val="00612B6C"/>
    <w:rsid w:val="00614102"/>
    <w:rsid w:val="00615120"/>
    <w:rsid w:val="006152C1"/>
    <w:rsid w:val="00617FE6"/>
    <w:rsid w:val="006211DC"/>
    <w:rsid w:val="00621ECE"/>
    <w:rsid w:val="006229C7"/>
    <w:rsid w:val="006229E4"/>
    <w:rsid w:val="00623930"/>
    <w:rsid w:val="006241B6"/>
    <w:rsid w:val="00624986"/>
    <w:rsid w:val="00624C89"/>
    <w:rsid w:val="00625B48"/>
    <w:rsid w:val="0062609D"/>
    <w:rsid w:val="00627840"/>
    <w:rsid w:val="00627CED"/>
    <w:rsid w:val="00630A7B"/>
    <w:rsid w:val="00631862"/>
    <w:rsid w:val="00632286"/>
    <w:rsid w:val="006324A0"/>
    <w:rsid w:val="006329EC"/>
    <w:rsid w:val="00633175"/>
    <w:rsid w:val="00633705"/>
    <w:rsid w:val="00634550"/>
    <w:rsid w:val="006345D5"/>
    <w:rsid w:val="00635173"/>
    <w:rsid w:val="00635C3E"/>
    <w:rsid w:val="0063665C"/>
    <w:rsid w:val="00636D38"/>
    <w:rsid w:val="00636FFC"/>
    <w:rsid w:val="006408A0"/>
    <w:rsid w:val="00641BC3"/>
    <w:rsid w:val="00641D0B"/>
    <w:rsid w:val="0064276E"/>
    <w:rsid w:val="0064357C"/>
    <w:rsid w:val="00644F00"/>
    <w:rsid w:val="006451BC"/>
    <w:rsid w:val="006509EB"/>
    <w:rsid w:val="00650F47"/>
    <w:rsid w:val="00653163"/>
    <w:rsid w:val="0065363B"/>
    <w:rsid w:val="00653A2E"/>
    <w:rsid w:val="0065439F"/>
    <w:rsid w:val="0065443F"/>
    <w:rsid w:val="006549D3"/>
    <w:rsid w:val="00654D38"/>
    <w:rsid w:val="00654F2E"/>
    <w:rsid w:val="00655513"/>
    <w:rsid w:val="006558C0"/>
    <w:rsid w:val="00656434"/>
    <w:rsid w:val="00657170"/>
    <w:rsid w:val="00657299"/>
    <w:rsid w:val="0065730D"/>
    <w:rsid w:val="0065779E"/>
    <w:rsid w:val="006577F5"/>
    <w:rsid w:val="00660184"/>
    <w:rsid w:val="00661638"/>
    <w:rsid w:val="00662266"/>
    <w:rsid w:val="00662832"/>
    <w:rsid w:val="00663C35"/>
    <w:rsid w:val="00664616"/>
    <w:rsid w:val="00667BDD"/>
    <w:rsid w:val="0067016D"/>
    <w:rsid w:val="00670787"/>
    <w:rsid w:val="00670B5C"/>
    <w:rsid w:val="00671239"/>
    <w:rsid w:val="00671975"/>
    <w:rsid w:val="00673FAD"/>
    <w:rsid w:val="00675141"/>
    <w:rsid w:val="006758C5"/>
    <w:rsid w:val="00675CFA"/>
    <w:rsid w:val="00675DC7"/>
    <w:rsid w:val="006764CB"/>
    <w:rsid w:val="006766F7"/>
    <w:rsid w:val="006773A6"/>
    <w:rsid w:val="006778D3"/>
    <w:rsid w:val="00677C4F"/>
    <w:rsid w:val="006804FA"/>
    <w:rsid w:val="0068092F"/>
    <w:rsid w:val="00680DD0"/>
    <w:rsid w:val="0068158D"/>
    <w:rsid w:val="00681CC1"/>
    <w:rsid w:val="00683279"/>
    <w:rsid w:val="00683862"/>
    <w:rsid w:val="00684168"/>
    <w:rsid w:val="0068582E"/>
    <w:rsid w:val="00686C45"/>
    <w:rsid w:val="006876CE"/>
    <w:rsid w:val="00687F67"/>
    <w:rsid w:val="00687F8A"/>
    <w:rsid w:val="00691147"/>
    <w:rsid w:val="00692347"/>
    <w:rsid w:val="006928ED"/>
    <w:rsid w:val="00692CC8"/>
    <w:rsid w:val="00694EFA"/>
    <w:rsid w:val="00695936"/>
    <w:rsid w:val="00696FF1"/>
    <w:rsid w:val="00697F99"/>
    <w:rsid w:val="006A0693"/>
    <w:rsid w:val="006A117F"/>
    <w:rsid w:val="006A1D36"/>
    <w:rsid w:val="006A31F9"/>
    <w:rsid w:val="006A4D06"/>
    <w:rsid w:val="006A5B4B"/>
    <w:rsid w:val="006A6156"/>
    <w:rsid w:val="006A67EB"/>
    <w:rsid w:val="006B0119"/>
    <w:rsid w:val="006B0689"/>
    <w:rsid w:val="006B0BEF"/>
    <w:rsid w:val="006B0D7B"/>
    <w:rsid w:val="006B158F"/>
    <w:rsid w:val="006B23DC"/>
    <w:rsid w:val="006B2D3C"/>
    <w:rsid w:val="006B2EB5"/>
    <w:rsid w:val="006B39EC"/>
    <w:rsid w:val="006B3B65"/>
    <w:rsid w:val="006B5926"/>
    <w:rsid w:val="006B5F93"/>
    <w:rsid w:val="006B6130"/>
    <w:rsid w:val="006B668C"/>
    <w:rsid w:val="006C0134"/>
    <w:rsid w:val="006C0CBD"/>
    <w:rsid w:val="006C1F46"/>
    <w:rsid w:val="006C208F"/>
    <w:rsid w:val="006C3EAC"/>
    <w:rsid w:val="006C4691"/>
    <w:rsid w:val="006C49C8"/>
    <w:rsid w:val="006C598E"/>
    <w:rsid w:val="006C5999"/>
    <w:rsid w:val="006D0290"/>
    <w:rsid w:val="006D040B"/>
    <w:rsid w:val="006D0F36"/>
    <w:rsid w:val="006D133B"/>
    <w:rsid w:val="006D1E18"/>
    <w:rsid w:val="006D24F5"/>
    <w:rsid w:val="006D50CA"/>
    <w:rsid w:val="006D5499"/>
    <w:rsid w:val="006D5528"/>
    <w:rsid w:val="006D63A5"/>
    <w:rsid w:val="006D6602"/>
    <w:rsid w:val="006D7D86"/>
    <w:rsid w:val="006E0D16"/>
    <w:rsid w:val="006E1759"/>
    <w:rsid w:val="006E2CC5"/>
    <w:rsid w:val="006E3F03"/>
    <w:rsid w:val="006E3F7D"/>
    <w:rsid w:val="006E4ABD"/>
    <w:rsid w:val="006E5A3D"/>
    <w:rsid w:val="006E6390"/>
    <w:rsid w:val="006E643C"/>
    <w:rsid w:val="006E6C3D"/>
    <w:rsid w:val="006E7BDB"/>
    <w:rsid w:val="006E7E0C"/>
    <w:rsid w:val="006F0118"/>
    <w:rsid w:val="006F39AC"/>
    <w:rsid w:val="006F3F4E"/>
    <w:rsid w:val="006F497A"/>
    <w:rsid w:val="006F4986"/>
    <w:rsid w:val="006F49A3"/>
    <w:rsid w:val="006F49A9"/>
    <w:rsid w:val="006F4A2A"/>
    <w:rsid w:val="006F518E"/>
    <w:rsid w:val="006F5888"/>
    <w:rsid w:val="006F6864"/>
    <w:rsid w:val="006F7894"/>
    <w:rsid w:val="00700BBC"/>
    <w:rsid w:val="007010C8"/>
    <w:rsid w:val="007011A9"/>
    <w:rsid w:val="00701E3B"/>
    <w:rsid w:val="007025E5"/>
    <w:rsid w:val="00703036"/>
    <w:rsid w:val="00703D55"/>
    <w:rsid w:val="0070427C"/>
    <w:rsid w:val="007045CD"/>
    <w:rsid w:val="00704685"/>
    <w:rsid w:val="00704890"/>
    <w:rsid w:val="00704E3D"/>
    <w:rsid w:val="007057B0"/>
    <w:rsid w:val="0070586C"/>
    <w:rsid w:val="00707082"/>
    <w:rsid w:val="00710802"/>
    <w:rsid w:val="00710BE8"/>
    <w:rsid w:val="00711091"/>
    <w:rsid w:val="007113F3"/>
    <w:rsid w:val="00711598"/>
    <w:rsid w:val="0071266D"/>
    <w:rsid w:val="007137C5"/>
    <w:rsid w:val="00713F05"/>
    <w:rsid w:val="0071407F"/>
    <w:rsid w:val="00714409"/>
    <w:rsid w:val="00714CA7"/>
    <w:rsid w:val="00715267"/>
    <w:rsid w:val="00715DC0"/>
    <w:rsid w:val="00716E4A"/>
    <w:rsid w:val="0071788F"/>
    <w:rsid w:val="00720143"/>
    <w:rsid w:val="00721ED4"/>
    <w:rsid w:val="007228BD"/>
    <w:rsid w:val="0072326C"/>
    <w:rsid w:val="00724A76"/>
    <w:rsid w:val="00724D88"/>
    <w:rsid w:val="00724DE5"/>
    <w:rsid w:val="007269E7"/>
    <w:rsid w:val="00727194"/>
    <w:rsid w:val="007304BE"/>
    <w:rsid w:val="00730EF3"/>
    <w:rsid w:val="00731373"/>
    <w:rsid w:val="007337FB"/>
    <w:rsid w:val="00734421"/>
    <w:rsid w:val="00734DE0"/>
    <w:rsid w:val="00734E39"/>
    <w:rsid w:val="007358A2"/>
    <w:rsid w:val="00735A73"/>
    <w:rsid w:val="00735C38"/>
    <w:rsid w:val="00737049"/>
    <w:rsid w:val="007371DE"/>
    <w:rsid w:val="00741564"/>
    <w:rsid w:val="007415A0"/>
    <w:rsid w:val="00741E48"/>
    <w:rsid w:val="00742278"/>
    <w:rsid w:val="007426DC"/>
    <w:rsid w:val="00743771"/>
    <w:rsid w:val="0074466B"/>
    <w:rsid w:val="007448F5"/>
    <w:rsid w:val="0074501A"/>
    <w:rsid w:val="00746830"/>
    <w:rsid w:val="00746F98"/>
    <w:rsid w:val="00750E0A"/>
    <w:rsid w:val="0075157E"/>
    <w:rsid w:val="007515FF"/>
    <w:rsid w:val="00752383"/>
    <w:rsid w:val="00752682"/>
    <w:rsid w:val="00752FAA"/>
    <w:rsid w:val="00753035"/>
    <w:rsid w:val="007563AC"/>
    <w:rsid w:val="00756599"/>
    <w:rsid w:val="00757516"/>
    <w:rsid w:val="00757C42"/>
    <w:rsid w:val="00760383"/>
    <w:rsid w:val="007603A7"/>
    <w:rsid w:val="007605F3"/>
    <w:rsid w:val="00760980"/>
    <w:rsid w:val="00760A00"/>
    <w:rsid w:val="0076158E"/>
    <w:rsid w:val="00763081"/>
    <w:rsid w:val="0076409A"/>
    <w:rsid w:val="007641BB"/>
    <w:rsid w:val="0076457F"/>
    <w:rsid w:val="00766950"/>
    <w:rsid w:val="007673C7"/>
    <w:rsid w:val="007674ED"/>
    <w:rsid w:val="00767552"/>
    <w:rsid w:val="00770912"/>
    <w:rsid w:val="0077213B"/>
    <w:rsid w:val="007728FB"/>
    <w:rsid w:val="00772C39"/>
    <w:rsid w:val="00772CE7"/>
    <w:rsid w:val="007752D6"/>
    <w:rsid w:val="00775AAC"/>
    <w:rsid w:val="00776D31"/>
    <w:rsid w:val="00776E5B"/>
    <w:rsid w:val="00777073"/>
    <w:rsid w:val="007770C2"/>
    <w:rsid w:val="007772A2"/>
    <w:rsid w:val="007804B3"/>
    <w:rsid w:val="0078270C"/>
    <w:rsid w:val="00782747"/>
    <w:rsid w:val="0078280D"/>
    <w:rsid w:val="00782854"/>
    <w:rsid w:val="007833D3"/>
    <w:rsid w:val="00783415"/>
    <w:rsid w:val="00783764"/>
    <w:rsid w:val="00783933"/>
    <w:rsid w:val="00783FBC"/>
    <w:rsid w:val="00786011"/>
    <w:rsid w:val="00786FEB"/>
    <w:rsid w:val="00787053"/>
    <w:rsid w:val="007904BB"/>
    <w:rsid w:val="007908DF"/>
    <w:rsid w:val="007920A7"/>
    <w:rsid w:val="007925E0"/>
    <w:rsid w:val="00793528"/>
    <w:rsid w:val="007949D4"/>
    <w:rsid w:val="00794C0E"/>
    <w:rsid w:val="0079503C"/>
    <w:rsid w:val="0079559B"/>
    <w:rsid w:val="0079598A"/>
    <w:rsid w:val="00796738"/>
    <w:rsid w:val="00796C95"/>
    <w:rsid w:val="00796FB0"/>
    <w:rsid w:val="007A0BF3"/>
    <w:rsid w:val="007A0EBE"/>
    <w:rsid w:val="007A107D"/>
    <w:rsid w:val="007A1F1D"/>
    <w:rsid w:val="007A28EF"/>
    <w:rsid w:val="007A32AC"/>
    <w:rsid w:val="007A3ED9"/>
    <w:rsid w:val="007A57B6"/>
    <w:rsid w:val="007A6823"/>
    <w:rsid w:val="007A7A29"/>
    <w:rsid w:val="007A7B15"/>
    <w:rsid w:val="007A7FD8"/>
    <w:rsid w:val="007B1253"/>
    <w:rsid w:val="007B159A"/>
    <w:rsid w:val="007B16BF"/>
    <w:rsid w:val="007B2368"/>
    <w:rsid w:val="007B3F2F"/>
    <w:rsid w:val="007B4299"/>
    <w:rsid w:val="007B5272"/>
    <w:rsid w:val="007B65CF"/>
    <w:rsid w:val="007B6FD3"/>
    <w:rsid w:val="007B7740"/>
    <w:rsid w:val="007C0DB5"/>
    <w:rsid w:val="007C1518"/>
    <w:rsid w:val="007C282E"/>
    <w:rsid w:val="007C3931"/>
    <w:rsid w:val="007C3ED2"/>
    <w:rsid w:val="007C5AEE"/>
    <w:rsid w:val="007C5DE4"/>
    <w:rsid w:val="007C7332"/>
    <w:rsid w:val="007D3BC8"/>
    <w:rsid w:val="007D60C6"/>
    <w:rsid w:val="007D6A7C"/>
    <w:rsid w:val="007D6BC7"/>
    <w:rsid w:val="007D738D"/>
    <w:rsid w:val="007D7BAE"/>
    <w:rsid w:val="007E07B3"/>
    <w:rsid w:val="007E0AC9"/>
    <w:rsid w:val="007E2AB7"/>
    <w:rsid w:val="007E34FB"/>
    <w:rsid w:val="007E3632"/>
    <w:rsid w:val="007E3684"/>
    <w:rsid w:val="007E4DF7"/>
    <w:rsid w:val="007E504F"/>
    <w:rsid w:val="007E7798"/>
    <w:rsid w:val="007F0DF3"/>
    <w:rsid w:val="007F1248"/>
    <w:rsid w:val="007F1ABA"/>
    <w:rsid w:val="007F1D6C"/>
    <w:rsid w:val="007F1DFF"/>
    <w:rsid w:val="007F2C19"/>
    <w:rsid w:val="007F374C"/>
    <w:rsid w:val="007F423A"/>
    <w:rsid w:val="007F5424"/>
    <w:rsid w:val="007F5885"/>
    <w:rsid w:val="007F5B0F"/>
    <w:rsid w:val="007F5FCE"/>
    <w:rsid w:val="007F67C8"/>
    <w:rsid w:val="007F759E"/>
    <w:rsid w:val="007F7B6E"/>
    <w:rsid w:val="007F7D21"/>
    <w:rsid w:val="00800CE6"/>
    <w:rsid w:val="0080132D"/>
    <w:rsid w:val="00801AD1"/>
    <w:rsid w:val="00801E6C"/>
    <w:rsid w:val="00802F1F"/>
    <w:rsid w:val="008035CC"/>
    <w:rsid w:val="008039A9"/>
    <w:rsid w:val="008052CF"/>
    <w:rsid w:val="008055AF"/>
    <w:rsid w:val="00805FB8"/>
    <w:rsid w:val="008061DA"/>
    <w:rsid w:val="00810060"/>
    <w:rsid w:val="008117E3"/>
    <w:rsid w:val="008122EE"/>
    <w:rsid w:val="00812932"/>
    <w:rsid w:val="00814278"/>
    <w:rsid w:val="00814B83"/>
    <w:rsid w:val="00815351"/>
    <w:rsid w:val="0081731F"/>
    <w:rsid w:val="0082109F"/>
    <w:rsid w:val="0082185E"/>
    <w:rsid w:val="00821B9C"/>
    <w:rsid w:val="008230DC"/>
    <w:rsid w:val="00824579"/>
    <w:rsid w:val="00825587"/>
    <w:rsid w:val="0082644A"/>
    <w:rsid w:val="0082648C"/>
    <w:rsid w:val="008266BE"/>
    <w:rsid w:val="008268AF"/>
    <w:rsid w:val="00826F98"/>
    <w:rsid w:val="00827BB6"/>
    <w:rsid w:val="008304E8"/>
    <w:rsid w:val="00831B11"/>
    <w:rsid w:val="008323C3"/>
    <w:rsid w:val="0083247E"/>
    <w:rsid w:val="00832E06"/>
    <w:rsid w:val="00832FF3"/>
    <w:rsid w:val="00833DCA"/>
    <w:rsid w:val="008346DC"/>
    <w:rsid w:val="00835022"/>
    <w:rsid w:val="00835331"/>
    <w:rsid w:val="00835470"/>
    <w:rsid w:val="00835E5B"/>
    <w:rsid w:val="00835F2D"/>
    <w:rsid w:val="00836E51"/>
    <w:rsid w:val="008401BD"/>
    <w:rsid w:val="00840DF7"/>
    <w:rsid w:val="00841940"/>
    <w:rsid w:val="00841A1C"/>
    <w:rsid w:val="00841A29"/>
    <w:rsid w:val="00841CC0"/>
    <w:rsid w:val="008422AF"/>
    <w:rsid w:val="008422CB"/>
    <w:rsid w:val="00842CC6"/>
    <w:rsid w:val="008439E3"/>
    <w:rsid w:val="008442FD"/>
    <w:rsid w:val="00844E83"/>
    <w:rsid w:val="00847464"/>
    <w:rsid w:val="00850E6B"/>
    <w:rsid w:val="00850E74"/>
    <w:rsid w:val="008519A0"/>
    <w:rsid w:val="00851DFD"/>
    <w:rsid w:val="008526E0"/>
    <w:rsid w:val="0085347D"/>
    <w:rsid w:val="00854347"/>
    <w:rsid w:val="00854E5E"/>
    <w:rsid w:val="008567E0"/>
    <w:rsid w:val="00856B2E"/>
    <w:rsid w:val="00857048"/>
    <w:rsid w:val="00857599"/>
    <w:rsid w:val="00857945"/>
    <w:rsid w:val="00857D3B"/>
    <w:rsid w:val="00857F02"/>
    <w:rsid w:val="00860091"/>
    <w:rsid w:val="0086009B"/>
    <w:rsid w:val="00860222"/>
    <w:rsid w:val="00861B2A"/>
    <w:rsid w:val="00862E8C"/>
    <w:rsid w:val="00863B39"/>
    <w:rsid w:val="00864A98"/>
    <w:rsid w:val="00865265"/>
    <w:rsid w:val="0086569A"/>
    <w:rsid w:val="0086689B"/>
    <w:rsid w:val="00866954"/>
    <w:rsid w:val="00866D34"/>
    <w:rsid w:val="00867108"/>
    <w:rsid w:val="0086730F"/>
    <w:rsid w:val="008715F4"/>
    <w:rsid w:val="00873EE1"/>
    <w:rsid w:val="008754F2"/>
    <w:rsid w:val="00875813"/>
    <w:rsid w:val="008759E2"/>
    <w:rsid w:val="00876740"/>
    <w:rsid w:val="008814F7"/>
    <w:rsid w:val="00883585"/>
    <w:rsid w:val="00883C80"/>
    <w:rsid w:val="00885819"/>
    <w:rsid w:val="00885904"/>
    <w:rsid w:val="00885B07"/>
    <w:rsid w:val="00886168"/>
    <w:rsid w:val="00886A69"/>
    <w:rsid w:val="00886C5D"/>
    <w:rsid w:val="00887FF9"/>
    <w:rsid w:val="0089207B"/>
    <w:rsid w:val="008925CD"/>
    <w:rsid w:val="00892A36"/>
    <w:rsid w:val="00893214"/>
    <w:rsid w:val="00893571"/>
    <w:rsid w:val="008945FE"/>
    <w:rsid w:val="008950CD"/>
    <w:rsid w:val="008952F7"/>
    <w:rsid w:val="008957F3"/>
    <w:rsid w:val="0089596B"/>
    <w:rsid w:val="00896257"/>
    <w:rsid w:val="00897E3C"/>
    <w:rsid w:val="008A0F0B"/>
    <w:rsid w:val="008A15D9"/>
    <w:rsid w:val="008A208C"/>
    <w:rsid w:val="008A327A"/>
    <w:rsid w:val="008A36AC"/>
    <w:rsid w:val="008A5A26"/>
    <w:rsid w:val="008A5C7C"/>
    <w:rsid w:val="008A6D39"/>
    <w:rsid w:val="008A7D12"/>
    <w:rsid w:val="008B0B55"/>
    <w:rsid w:val="008B14C2"/>
    <w:rsid w:val="008B15A3"/>
    <w:rsid w:val="008B1D99"/>
    <w:rsid w:val="008B2542"/>
    <w:rsid w:val="008B3F6D"/>
    <w:rsid w:val="008B40A5"/>
    <w:rsid w:val="008B4C65"/>
    <w:rsid w:val="008B4C85"/>
    <w:rsid w:val="008B4EBD"/>
    <w:rsid w:val="008B5088"/>
    <w:rsid w:val="008C0731"/>
    <w:rsid w:val="008C15C1"/>
    <w:rsid w:val="008C175B"/>
    <w:rsid w:val="008C27CC"/>
    <w:rsid w:val="008C2C70"/>
    <w:rsid w:val="008C2E0C"/>
    <w:rsid w:val="008C3305"/>
    <w:rsid w:val="008C6553"/>
    <w:rsid w:val="008C66DC"/>
    <w:rsid w:val="008D067A"/>
    <w:rsid w:val="008D23C0"/>
    <w:rsid w:val="008D4B62"/>
    <w:rsid w:val="008D4E85"/>
    <w:rsid w:val="008D4EE7"/>
    <w:rsid w:val="008D5CA5"/>
    <w:rsid w:val="008D6414"/>
    <w:rsid w:val="008D7E77"/>
    <w:rsid w:val="008E0C4C"/>
    <w:rsid w:val="008E0CB8"/>
    <w:rsid w:val="008E0EAB"/>
    <w:rsid w:val="008E13C4"/>
    <w:rsid w:val="008E1D91"/>
    <w:rsid w:val="008E1F8D"/>
    <w:rsid w:val="008E3112"/>
    <w:rsid w:val="008E42CD"/>
    <w:rsid w:val="008E4E1C"/>
    <w:rsid w:val="008E5317"/>
    <w:rsid w:val="008E5916"/>
    <w:rsid w:val="008E5C9B"/>
    <w:rsid w:val="008E659A"/>
    <w:rsid w:val="008E6B77"/>
    <w:rsid w:val="008E7129"/>
    <w:rsid w:val="008F0D2D"/>
    <w:rsid w:val="008F323D"/>
    <w:rsid w:val="008F3EBB"/>
    <w:rsid w:val="008F4A25"/>
    <w:rsid w:val="008F6B2D"/>
    <w:rsid w:val="008F6B81"/>
    <w:rsid w:val="008F70C7"/>
    <w:rsid w:val="009007C1"/>
    <w:rsid w:val="00903CC2"/>
    <w:rsid w:val="009042DA"/>
    <w:rsid w:val="009049DA"/>
    <w:rsid w:val="00905A83"/>
    <w:rsid w:val="00907EC5"/>
    <w:rsid w:val="00911F2F"/>
    <w:rsid w:val="00912A5B"/>
    <w:rsid w:val="00912D7F"/>
    <w:rsid w:val="009133A1"/>
    <w:rsid w:val="00913881"/>
    <w:rsid w:val="00913C8D"/>
    <w:rsid w:val="00914369"/>
    <w:rsid w:val="00914D34"/>
    <w:rsid w:val="00916505"/>
    <w:rsid w:val="009176E1"/>
    <w:rsid w:val="009212B3"/>
    <w:rsid w:val="0092246F"/>
    <w:rsid w:val="00922A89"/>
    <w:rsid w:val="00922E22"/>
    <w:rsid w:val="00923215"/>
    <w:rsid w:val="00923D02"/>
    <w:rsid w:val="009240F9"/>
    <w:rsid w:val="00925B31"/>
    <w:rsid w:val="00926EE5"/>
    <w:rsid w:val="00930B12"/>
    <w:rsid w:val="00930FCB"/>
    <w:rsid w:val="00931AC1"/>
    <w:rsid w:val="00931CDC"/>
    <w:rsid w:val="0093314B"/>
    <w:rsid w:val="00933665"/>
    <w:rsid w:val="009339B9"/>
    <w:rsid w:val="00934752"/>
    <w:rsid w:val="00935872"/>
    <w:rsid w:val="00935F87"/>
    <w:rsid w:val="0093654A"/>
    <w:rsid w:val="00937229"/>
    <w:rsid w:val="009404EA"/>
    <w:rsid w:val="00940868"/>
    <w:rsid w:val="00940A0E"/>
    <w:rsid w:val="00941B33"/>
    <w:rsid w:val="009428CD"/>
    <w:rsid w:val="00942979"/>
    <w:rsid w:val="00942AA4"/>
    <w:rsid w:val="0094503E"/>
    <w:rsid w:val="009465EE"/>
    <w:rsid w:val="00947027"/>
    <w:rsid w:val="009470AE"/>
    <w:rsid w:val="009474AD"/>
    <w:rsid w:val="0095168E"/>
    <w:rsid w:val="0095199D"/>
    <w:rsid w:val="00951AC5"/>
    <w:rsid w:val="00952368"/>
    <w:rsid w:val="00952E22"/>
    <w:rsid w:val="00953347"/>
    <w:rsid w:val="009543A5"/>
    <w:rsid w:val="00954D57"/>
    <w:rsid w:val="00956A7F"/>
    <w:rsid w:val="00957D74"/>
    <w:rsid w:val="009614F7"/>
    <w:rsid w:val="009616BC"/>
    <w:rsid w:val="00963429"/>
    <w:rsid w:val="0096369C"/>
    <w:rsid w:val="0096466C"/>
    <w:rsid w:val="009652AD"/>
    <w:rsid w:val="00965381"/>
    <w:rsid w:val="00965C27"/>
    <w:rsid w:val="00966439"/>
    <w:rsid w:val="009675DB"/>
    <w:rsid w:val="00967F10"/>
    <w:rsid w:val="009703C0"/>
    <w:rsid w:val="0097093D"/>
    <w:rsid w:val="009714D5"/>
    <w:rsid w:val="00972E15"/>
    <w:rsid w:val="009747A9"/>
    <w:rsid w:val="00974A61"/>
    <w:rsid w:val="009752A9"/>
    <w:rsid w:val="009758EA"/>
    <w:rsid w:val="009759EE"/>
    <w:rsid w:val="00975E31"/>
    <w:rsid w:val="009777CE"/>
    <w:rsid w:val="00977F65"/>
    <w:rsid w:val="0098023A"/>
    <w:rsid w:val="00980418"/>
    <w:rsid w:val="009804B0"/>
    <w:rsid w:val="009806F9"/>
    <w:rsid w:val="00981F7B"/>
    <w:rsid w:val="009827F8"/>
    <w:rsid w:val="00982A01"/>
    <w:rsid w:val="009835CE"/>
    <w:rsid w:val="00983723"/>
    <w:rsid w:val="00985E1B"/>
    <w:rsid w:val="009862A7"/>
    <w:rsid w:val="0098673E"/>
    <w:rsid w:val="00986F68"/>
    <w:rsid w:val="009874CF"/>
    <w:rsid w:val="00987BA0"/>
    <w:rsid w:val="00987D5C"/>
    <w:rsid w:val="00990916"/>
    <w:rsid w:val="009912B6"/>
    <w:rsid w:val="00992746"/>
    <w:rsid w:val="00992A25"/>
    <w:rsid w:val="0099384A"/>
    <w:rsid w:val="009940BE"/>
    <w:rsid w:val="00995548"/>
    <w:rsid w:val="009956D5"/>
    <w:rsid w:val="00997F98"/>
    <w:rsid w:val="009A0394"/>
    <w:rsid w:val="009A0ED3"/>
    <w:rsid w:val="009A1309"/>
    <w:rsid w:val="009A1931"/>
    <w:rsid w:val="009A1BCD"/>
    <w:rsid w:val="009A1ED1"/>
    <w:rsid w:val="009A20B3"/>
    <w:rsid w:val="009A2563"/>
    <w:rsid w:val="009A2A0C"/>
    <w:rsid w:val="009A3407"/>
    <w:rsid w:val="009A3A9F"/>
    <w:rsid w:val="009A408D"/>
    <w:rsid w:val="009A50FF"/>
    <w:rsid w:val="009A5777"/>
    <w:rsid w:val="009B08CA"/>
    <w:rsid w:val="009B0D47"/>
    <w:rsid w:val="009B136C"/>
    <w:rsid w:val="009B3016"/>
    <w:rsid w:val="009B330A"/>
    <w:rsid w:val="009B4572"/>
    <w:rsid w:val="009B55C5"/>
    <w:rsid w:val="009B5ECC"/>
    <w:rsid w:val="009B6C45"/>
    <w:rsid w:val="009B6E37"/>
    <w:rsid w:val="009B7107"/>
    <w:rsid w:val="009B73E4"/>
    <w:rsid w:val="009B7ABE"/>
    <w:rsid w:val="009C125E"/>
    <w:rsid w:val="009C19BA"/>
    <w:rsid w:val="009C2B42"/>
    <w:rsid w:val="009C36A8"/>
    <w:rsid w:val="009C3EBF"/>
    <w:rsid w:val="009C4586"/>
    <w:rsid w:val="009C4842"/>
    <w:rsid w:val="009C493A"/>
    <w:rsid w:val="009C633D"/>
    <w:rsid w:val="009C6720"/>
    <w:rsid w:val="009C7098"/>
    <w:rsid w:val="009C740A"/>
    <w:rsid w:val="009C7D28"/>
    <w:rsid w:val="009D055A"/>
    <w:rsid w:val="009D1265"/>
    <w:rsid w:val="009D1DC5"/>
    <w:rsid w:val="009D2819"/>
    <w:rsid w:val="009D28B4"/>
    <w:rsid w:val="009D3164"/>
    <w:rsid w:val="009D3D12"/>
    <w:rsid w:val="009D3E40"/>
    <w:rsid w:val="009D483E"/>
    <w:rsid w:val="009D5650"/>
    <w:rsid w:val="009D6254"/>
    <w:rsid w:val="009D7A01"/>
    <w:rsid w:val="009D7DD4"/>
    <w:rsid w:val="009E0289"/>
    <w:rsid w:val="009E150A"/>
    <w:rsid w:val="009E219E"/>
    <w:rsid w:val="009E2DE6"/>
    <w:rsid w:val="009E3052"/>
    <w:rsid w:val="009E4BF8"/>
    <w:rsid w:val="009E508A"/>
    <w:rsid w:val="009E52F9"/>
    <w:rsid w:val="009E5BA4"/>
    <w:rsid w:val="009E675F"/>
    <w:rsid w:val="009F0C93"/>
    <w:rsid w:val="009F1381"/>
    <w:rsid w:val="009F37CA"/>
    <w:rsid w:val="009F3FFB"/>
    <w:rsid w:val="009F5BBB"/>
    <w:rsid w:val="009F69C4"/>
    <w:rsid w:val="009F7307"/>
    <w:rsid w:val="009F7CFF"/>
    <w:rsid w:val="009F7DC6"/>
    <w:rsid w:val="009F7F3F"/>
    <w:rsid w:val="00A00C09"/>
    <w:rsid w:val="00A01B4D"/>
    <w:rsid w:val="00A01B9F"/>
    <w:rsid w:val="00A0231D"/>
    <w:rsid w:val="00A038A4"/>
    <w:rsid w:val="00A054FE"/>
    <w:rsid w:val="00A05589"/>
    <w:rsid w:val="00A05A93"/>
    <w:rsid w:val="00A06BBD"/>
    <w:rsid w:val="00A1048E"/>
    <w:rsid w:val="00A10D09"/>
    <w:rsid w:val="00A115EC"/>
    <w:rsid w:val="00A1320A"/>
    <w:rsid w:val="00A1323F"/>
    <w:rsid w:val="00A137F5"/>
    <w:rsid w:val="00A1382C"/>
    <w:rsid w:val="00A20854"/>
    <w:rsid w:val="00A2194E"/>
    <w:rsid w:val="00A22D71"/>
    <w:rsid w:val="00A23606"/>
    <w:rsid w:val="00A24961"/>
    <w:rsid w:val="00A30C9B"/>
    <w:rsid w:val="00A31376"/>
    <w:rsid w:val="00A33462"/>
    <w:rsid w:val="00A33967"/>
    <w:rsid w:val="00A3444E"/>
    <w:rsid w:val="00A345A5"/>
    <w:rsid w:val="00A3523E"/>
    <w:rsid w:val="00A355EB"/>
    <w:rsid w:val="00A3574E"/>
    <w:rsid w:val="00A35DD0"/>
    <w:rsid w:val="00A3617A"/>
    <w:rsid w:val="00A424E1"/>
    <w:rsid w:val="00A42575"/>
    <w:rsid w:val="00A42BEC"/>
    <w:rsid w:val="00A43877"/>
    <w:rsid w:val="00A43E04"/>
    <w:rsid w:val="00A45064"/>
    <w:rsid w:val="00A4664B"/>
    <w:rsid w:val="00A4675A"/>
    <w:rsid w:val="00A471B6"/>
    <w:rsid w:val="00A5016F"/>
    <w:rsid w:val="00A51043"/>
    <w:rsid w:val="00A51587"/>
    <w:rsid w:val="00A5231A"/>
    <w:rsid w:val="00A52A1C"/>
    <w:rsid w:val="00A52D54"/>
    <w:rsid w:val="00A53A76"/>
    <w:rsid w:val="00A542E4"/>
    <w:rsid w:val="00A54DB5"/>
    <w:rsid w:val="00A561DF"/>
    <w:rsid w:val="00A5749F"/>
    <w:rsid w:val="00A605CC"/>
    <w:rsid w:val="00A60E77"/>
    <w:rsid w:val="00A622FD"/>
    <w:rsid w:val="00A65DDC"/>
    <w:rsid w:val="00A66B81"/>
    <w:rsid w:val="00A70CE6"/>
    <w:rsid w:val="00A7153B"/>
    <w:rsid w:val="00A7302A"/>
    <w:rsid w:val="00A7307C"/>
    <w:rsid w:val="00A73968"/>
    <w:rsid w:val="00A73E37"/>
    <w:rsid w:val="00A74018"/>
    <w:rsid w:val="00A7439A"/>
    <w:rsid w:val="00A7506D"/>
    <w:rsid w:val="00A75506"/>
    <w:rsid w:val="00A75AA3"/>
    <w:rsid w:val="00A75BD5"/>
    <w:rsid w:val="00A76F7E"/>
    <w:rsid w:val="00A80082"/>
    <w:rsid w:val="00A81917"/>
    <w:rsid w:val="00A827C2"/>
    <w:rsid w:val="00A82941"/>
    <w:rsid w:val="00A843CA"/>
    <w:rsid w:val="00A84DFD"/>
    <w:rsid w:val="00A87043"/>
    <w:rsid w:val="00A8722A"/>
    <w:rsid w:val="00A903C8"/>
    <w:rsid w:val="00A912FE"/>
    <w:rsid w:val="00A931A5"/>
    <w:rsid w:val="00A956A7"/>
    <w:rsid w:val="00A97A86"/>
    <w:rsid w:val="00AA1FE8"/>
    <w:rsid w:val="00AA2F6F"/>
    <w:rsid w:val="00AA4054"/>
    <w:rsid w:val="00AA4D75"/>
    <w:rsid w:val="00AA4FFA"/>
    <w:rsid w:val="00AA64C7"/>
    <w:rsid w:val="00AA6654"/>
    <w:rsid w:val="00AB11BD"/>
    <w:rsid w:val="00AB20DC"/>
    <w:rsid w:val="00AB2A6A"/>
    <w:rsid w:val="00AB3C09"/>
    <w:rsid w:val="00AB4828"/>
    <w:rsid w:val="00AB4DD6"/>
    <w:rsid w:val="00AB541F"/>
    <w:rsid w:val="00AB591E"/>
    <w:rsid w:val="00AB5DFA"/>
    <w:rsid w:val="00AB65BD"/>
    <w:rsid w:val="00AB695C"/>
    <w:rsid w:val="00AB6AC1"/>
    <w:rsid w:val="00AB6B75"/>
    <w:rsid w:val="00AB7037"/>
    <w:rsid w:val="00AB7083"/>
    <w:rsid w:val="00AB73C1"/>
    <w:rsid w:val="00AB7F7A"/>
    <w:rsid w:val="00AC0117"/>
    <w:rsid w:val="00AC0C56"/>
    <w:rsid w:val="00AC0FDD"/>
    <w:rsid w:val="00AC133B"/>
    <w:rsid w:val="00AC1E99"/>
    <w:rsid w:val="00AC1FC4"/>
    <w:rsid w:val="00AC2107"/>
    <w:rsid w:val="00AC2187"/>
    <w:rsid w:val="00AC22DD"/>
    <w:rsid w:val="00AC317B"/>
    <w:rsid w:val="00AC3217"/>
    <w:rsid w:val="00AC375C"/>
    <w:rsid w:val="00AC379E"/>
    <w:rsid w:val="00AC3E2A"/>
    <w:rsid w:val="00AC554B"/>
    <w:rsid w:val="00AC5A04"/>
    <w:rsid w:val="00AC6181"/>
    <w:rsid w:val="00AC66B4"/>
    <w:rsid w:val="00AC718C"/>
    <w:rsid w:val="00AD1438"/>
    <w:rsid w:val="00AD15BC"/>
    <w:rsid w:val="00AD2434"/>
    <w:rsid w:val="00AD4601"/>
    <w:rsid w:val="00AD56B2"/>
    <w:rsid w:val="00AD5D13"/>
    <w:rsid w:val="00AD6A3E"/>
    <w:rsid w:val="00AD7492"/>
    <w:rsid w:val="00AE06C5"/>
    <w:rsid w:val="00AE0A00"/>
    <w:rsid w:val="00AE24C4"/>
    <w:rsid w:val="00AE2A8A"/>
    <w:rsid w:val="00AE3DC8"/>
    <w:rsid w:val="00AE43A1"/>
    <w:rsid w:val="00AE43A4"/>
    <w:rsid w:val="00AE4F5F"/>
    <w:rsid w:val="00AE5320"/>
    <w:rsid w:val="00AE62AE"/>
    <w:rsid w:val="00AE6B48"/>
    <w:rsid w:val="00AE6CAC"/>
    <w:rsid w:val="00AF0465"/>
    <w:rsid w:val="00AF2642"/>
    <w:rsid w:val="00AF2B85"/>
    <w:rsid w:val="00AF2FB1"/>
    <w:rsid w:val="00AF3E46"/>
    <w:rsid w:val="00AF62C9"/>
    <w:rsid w:val="00AF6A0C"/>
    <w:rsid w:val="00AF7A57"/>
    <w:rsid w:val="00B012D4"/>
    <w:rsid w:val="00B02B0E"/>
    <w:rsid w:val="00B04CF3"/>
    <w:rsid w:val="00B0609D"/>
    <w:rsid w:val="00B0693A"/>
    <w:rsid w:val="00B12601"/>
    <w:rsid w:val="00B12715"/>
    <w:rsid w:val="00B12A7B"/>
    <w:rsid w:val="00B14CC9"/>
    <w:rsid w:val="00B153B8"/>
    <w:rsid w:val="00B17B1F"/>
    <w:rsid w:val="00B2123C"/>
    <w:rsid w:val="00B21430"/>
    <w:rsid w:val="00B218D7"/>
    <w:rsid w:val="00B2231D"/>
    <w:rsid w:val="00B225CA"/>
    <w:rsid w:val="00B22E8E"/>
    <w:rsid w:val="00B231E8"/>
    <w:rsid w:val="00B2560C"/>
    <w:rsid w:val="00B26862"/>
    <w:rsid w:val="00B26DD6"/>
    <w:rsid w:val="00B2713B"/>
    <w:rsid w:val="00B27886"/>
    <w:rsid w:val="00B27A2A"/>
    <w:rsid w:val="00B31DA2"/>
    <w:rsid w:val="00B32609"/>
    <w:rsid w:val="00B3318D"/>
    <w:rsid w:val="00B34C55"/>
    <w:rsid w:val="00B3580C"/>
    <w:rsid w:val="00B36AD9"/>
    <w:rsid w:val="00B36D70"/>
    <w:rsid w:val="00B37BA6"/>
    <w:rsid w:val="00B42B48"/>
    <w:rsid w:val="00B43381"/>
    <w:rsid w:val="00B43ED2"/>
    <w:rsid w:val="00B463C7"/>
    <w:rsid w:val="00B46469"/>
    <w:rsid w:val="00B46931"/>
    <w:rsid w:val="00B46A7B"/>
    <w:rsid w:val="00B46DDD"/>
    <w:rsid w:val="00B51DE2"/>
    <w:rsid w:val="00B51F86"/>
    <w:rsid w:val="00B5227F"/>
    <w:rsid w:val="00B5240B"/>
    <w:rsid w:val="00B52490"/>
    <w:rsid w:val="00B52DE1"/>
    <w:rsid w:val="00B538E2"/>
    <w:rsid w:val="00B53944"/>
    <w:rsid w:val="00B53CB7"/>
    <w:rsid w:val="00B53F60"/>
    <w:rsid w:val="00B53FA1"/>
    <w:rsid w:val="00B55D86"/>
    <w:rsid w:val="00B55E02"/>
    <w:rsid w:val="00B5603C"/>
    <w:rsid w:val="00B56380"/>
    <w:rsid w:val="00B56671"/>
    <w:rsid w:val="00B5680C"/>
    <w:rsid w:val="00B56B6B"/>
    <w:rsid w:val="00B57427"/>
    <w:rsid w:val="00B5795D"/>
    <w:rsid w:val="00B6098F"/>
    <w:rsid w:val="00B609FC"/>
    <w:rsid w:val="00B62257"/>
    <w:rsid w:val="00B6244C"/>
    <w:rsid w:val="00B627F1"/>
    <w:rsid w:val="00B63440"/>
    <w:rsid w:val="00B6402E"/>
    <w:rsid w:val="00B642B5"/>
    <w:rsid w:val="00B65A41"/>
    <w:rsid w:val="00B66AA3"/>
    <w:rsid w:val="00B67224"/>
    <w:rsid w:val="00B67FB5"/>
    <w:rsid w:val="00B70EFC"/>
    <w:rsid w:val="00B72D11"/>
    <w:rsid w:val="00B72DD2"/>
    <w:rsid w:val="00B732BA"/>
    <w:rsid w:val="00B74DF9"/>
    <w:rsid w:val="00B80369"/>
    <w:rsid w:val="00B80712"/>
    <w:rsid w:val="00B81920"/>
    <w:rsid w:val="00B82FBA"/>
    <w:rsid w:val="00B8479E"/>
    <w:rsid w:val="00B84A67"/>
    <w:rsid w:val="00B850D9"/>
    <w:rsid w:val="00B85280"/>
    <w:rsid w:val="00B87C82"/>
    <w:rsid w:val="00B9081B"/>
    <w:rsid w:val="00B916F8"/>
    <w:rsid w:val="00B91B21"/>
    <w:rsid w:val="00B93E76"/>
    <w:rsid w:val="00B94EC5"/>
    <w:rsid w:val="00BA1823"/>
    <w:rsid w:val="00BA19B1"/>
    <w:rsid w:val="00BA203F"/>
    <w:rsid w:val="00BA2ADD"/>
    <w:rsid w:val="00BA3797"/>
    <w:rsid w:val="00BA38D0"/>
    <w:rsid w:val="00BA3F13"/>
    <w:rsid w:val="00BA466E"/>
    <w:rsid w:val="00BA5AE2"/>
    <w:rsid w:val="00BA60C5"/>
    <w:rsid w:val="00BA6B26"/>
    <w:rsid w:val="00BA74F3"/>
    <w:rsid w:val="00BA7AE8"/>
    <w:rsid w:val="00BB03C1"/>
    <w:rsid w:val="00BB0CEB"/>
    <w:rsid w:val="00BB0F41"/>
    <w:rsid w:val="00BB14FE"/>
    <w:rsid w:val="00BB2510"/>
    <w:rsid w:val="00BB3224"/>
    <w:rsid w:val="00BB3279"/>
    <w:rsid w:val="00BB445D"/>
    <w:rsid w:val="00BB4823"/>
    <w:rsid w:val="00BB797E"/>
    <w:rsid w:val="00BC02D2"/>
    <w:rsid w:val="00BC0D74"/>
    <w:rsid w:val="00BC1E6F"/>
    <w:rsid w:val="00BC1FBD"/>
    <w:rsid w:val="00BC265A"/>
    <w:rsid w:val="00BC28FF"/>
    <w:rsid w:val="00BC297E"/>
    <w:rsid w:val="00BC3221"/>
    <w:rsid w:val="00BC381B"/>
    <w:rsid w:val="00BC4775"/>
    <w:rsid w:val="00BC6961"/>
    <w:rsid w:val="00BC6D74"/>
    <w:rsid w:val="00BC7FC8"/>
    <w:rsid w:val="00BD1E58"/>
    <w:rsid w:val="00BD1FC3"/>
    <w:rsid w:val="00BD3E63"/>
    <w:rsid w:val="00BD7C40"/>
    <w:rsid w:val="00BE0CEE"/>
    <w:rsid w:val="00BE0E6E"/>
    <w:rsid w:val="00BE11EC"/>
    <w:rsid w:val="00BE1AC8"/>
    <w:rsid w:val="00BE310E"/>
    <w:rsid w:val="00BE32F2"/>
    <w:rsid w:val="00BE38EE"/>
    <w:rsid w:val="00BF2DBE"/>
    <w:rsid w:val="00BF3A54"/>
    <w:rsid w:val="00BF4BD9"/>
    <w:rsid w:val="00BF5A2A"/>
    <w:rsid w:val="00BF5CA1"/>
    <w:rsid w:val="00BF7058"/>
    <w:rsid w:val="00BF745D"/>
    <w:rsid w:val="00C00B4B"/>
    <w:rsid w:val="00C03333"/>
    <w:rsid w:val="00C03809"/>
    <w:rsid w:val="00C040F4"/>
    <w:rsid w:val="00C04715"/>
    <w:rsid w:val="00C04EAF"/>
    <w:rsid w:val="00C05514"/>
    <w:rsid w:val="00C0566D"/>
    <w:rsid w:val="00C057A1"/>
    <w:rsid w:val="00C06684"/>
    <w:rsid w:val="00C06968"/>
    <w:rsid w:val="00C06BA4"/>
    <w:rsid w:val="00C070E9"/>
    <w:rsid w:val="00C07C44"/>
    <w:rsid w:val="00C07DBE"/>
    <w:rsid w:val="00C12052"/>
    <w:rsid w:val="00C12240"/>
    <w:rsid w:val="00C12C77"/>
    <w:rsid w:val="00C12CCA"/>
    <w:rsid w:val="00C13467"/>
    <w:rsid w:val="00C1431B"/>
    <w:rsid w:val="00C143EA"/>
    <w:rsid w:val="00C14960"/>
    <w:rsid w:val="00C14B0D"/>
    <w:rsid w:val="00C14EF3"/>
    <w:rsid w:val="00C15398"/>
    <w:rsid w:val="00C1542E"/>
    <w:rsid w:val="00C156F5"/>
    <w:rsid w:val="00C15EEE"/>
    <w:rsid w:val="00C1620C"/>
    <w:rsid w:val="00C168C9"/>
    <w:rsid w:val="00C16B34"/>
    <w:rsid w:val="00C204E9"/>
    <w:rsid w:val="00C2052E"/>
    <w:rsid w:val="00C209E3"/>
    <w:rsid w:val="00C21114"/>
    <w:rsid w:val="00C22731"/>
    <w:rsid w:val="00C22796"/>
    <w:rsid w:val="00C2361F"/>
    <w:rsid w:val="00C25086"/>
    <w:rsid w:val="00C26C68"/>
    <w:rsid w:val="00C2746D"/>
    <w:rsid w:val="00C27CD6"/>
    <w:rsid w:val="00C30468"/>
    <w:rsid w:val="00C306C0"/>
    <w:rsid w:val="00C307CF"/>
    <w:rsid w:val="00C3162A"/>
    <w:rsid w:val="00C31B8B"/>
    <w:rsid w:val="00C332A8"/>
    <w:rsid w:val="00C338CB"/>
    <w:rsid w:val="00C34643"/>
    <w:rsid w:val="00C35028"/>
    <w:rsid w:val="00C36B76"/>
    <w:rsid w:val="00C37365"/>
    <w:rsid w:val="00C410D5"/>
    <w:rsid w:val="00C41568"/>
    <w:rsid w:val="00C41753"/>
    <w:rsid w:val="00C41F5D"/>
    <w:rsid w:val="00C41FE3"/>
    <w:rsid w:val="00C42275"/>
    <w:rsid w:val="00C432EC"/>
    <w:rsid w:val="00C43C79"/>
    <w:rsid w:val="00C443EB"/>
    <w:rsid w:val="00C45735"/>
    <w:rsid w:val="00C45907"/>
    <w:rsid w:val="00C46521"/>
    <w:rsid w:val="00C47492"/>
    <w:rsid w:val="00C47C49"/>
    <w:rsid w:val="00C513FD"/>
    <w:rsid w:val="00C528FE"/>
    <w:rsid w:val="00C529EB"/>
    <w:rsid w:val="00C5442B"/>
    <w:rsid w:val="00C55633"/>
    <w:rsid w:val="00C5585D"/>
    <w:rsid w:val="00C55CB0"/>
    <w:rsid w:val="00C55EDE"/>
    <w:rsid w:val="00C56DC3"/>
    <w:rsid w:val="00C60289"/>
    <w:rsid w:val="00C609CA"/>
    <w:rsid w:val="00C60A69"/>
    <w:rsid w:val="00C6152E"/>
    <w:rsid w:val="00C618B2"/>
    <w:rsid w:val="00C63088"/>
    <w:rsid w:val="00C636CB"/>
    <w:rsid w:val="00C63778"/>
    <w:rsid w:val="00C63F5C"/>
    <w:rsid w:val="00C6569D"/>
    <w:rsid w:val="00C659BC"/>
    <w:rsid w:val="00C660E1"/>
    <w:rsid w:val="00C67B4A"/>
    <w:rsid w:val="00C67D04"/>
    <w:rsid w:val="00C70DA8"/>
    <w:rsid w:val="00C7163A"/>
    <w:rsid w:val="00C716BC"/>
    <w:rsid w:val="00C728BC"/>
    <w:rsid w:val="00C7299A"/>
    <w:rsid w:val="00C73DAE"/>
    <w:rsid w:val="00C73EEC"/>
    <w:rsid w:val="00C74E05"/>
    <w:rsid w:val="00C75645"/>
    <w:rsid w:val="00C760AE"/>
    <w:rsid w:val="00C766D8"/>
    <w:rsid w:val="00C76981"/>
    <w:rsid w:val="00C77F24"/>
    <w:rsid w:val="00C80049"/>
    <w:rsid w:val="00C80573"/>
    <w:rsid w:val="00C83AE8"/>
    <w:rsid w:val="00C84BC7"/>
    <w:rsid w:val="00C85025"/>
    <w:rsid w:val="00C85045"/>
    <w:rsid w:val="00C86609"/>
    <w:rsid w:val="00C866A3"/>
    <w:rsid w:val="00C86A84"/>
    <w:rsid w:val="00C87D42"/>
    <w:rsid w:val="00C87F42"/>
    <w:rsid w:val="00C90846"/>
    <w:rsid w:val="00C932B9"/>
    <w:rsid w:val="00C94A64"/>
    <w:rsid w:val="00C95D06"/>
    <w:rsid w:val="00C96628"/>
    <w:rsid w:val="00C96F7E"/>
    <w:rsid w:val="00CA0766"/>
    <w:rsid w:val="00CA0B27"/>
    <w:rsid w:val="00CA2B7B"/>
    <w:rsid w:val="00CA3F70"/>
    <w:rsid w:val="00CA4345"/>
    <w:rsid w:val="00CA50B3"/>
    <w:rsid w:val="00CA51B4"/>
    <w:rsid w:val="00CA525E"/>
    <w:rsid w:val="00CA7493"/>
    <w:rsid w:val="00CB17B4"/>
    <w:rsid w:val="00CB22FC"/>
    <w:rsid w:val="00CB2941"/>
    <w:rsid w:val="00CB32FA"/>
    <w:rsid w:val="00CB4381"/>
    <w:rsid w:val="00CB6090"/>
    <w:rsid w:val="00CB6409"/>
    <w:rsid w:val="00CB68B0"/>
    <w:rsid w:val="00CB6BEC"/>
    <w:rsid w:val="00CB7693"/>
    <w:rsid w:val="00CC030F"/>
    <w:rsid w:val="00CC15B9"/>
    <w:rsid w:val="00CC2187"/>
    <w:rsid w:val="00CC240A"/>
    <w:rsid w:val="00CC29A4"/>
    <w:rsid w:val="00CC2DEC"/>
    <w:rsid w:val="00CC3268"/>
    <w:rsid w:val="00CC382E"/>
    <w:rsid w:val="00CC4B31"/>
    <w:rsid w:val="00CC591F"/>
    <w:rsid w:val="00CC5D4A"/>
    <w:rsid w:val="00CC6942"/>
    <w:rsid w:val="00CD00BC"/>
    <w:rsid w:val="00CD0623"/>
    <w:rsid w:val="00CD2E5B"/>
    <w:rsid w:val="00CD369D"/>
    <w:rsid w:val="00CD390D"/>
    <w:rsid w:val="00CD3BE5"/>
    <w:rsid w:val="00CD3C9D"/>
    <w:rsid w:val="00CD4911"/>
    <w:rsid w:val="00CD7158"/>
    <w:rsid w:val="00CD7BBF"/>
    <w:rsid w:val="00CE01DF"/>
    <w:rsid w:val="00CE022F"/>
    <w:rsid w:val="00CE0836"/>
    <w:rsid w:val="00CE12D9"/>
    <w:rsid w:val="00CE1987"/>
    <w:rsid w:val="00CE1C83"/>
    <w:rsid w:val="00CE1CF3"/>
    <w:rsid w:val="00CE1F1E"/>
    <w:rsid w:val="00CE2998"/>
    <w:rsid w:val="00CE4320"/>
    <w:rsid w:val="00CE445E"/>
    <w:rsid w:val="00CE60E9"/>
    <w:rsid w:val="00CE6648"/>
    <w:rsid w:val="00CE6E65"/>
    <w:rsid w:val="00CE7827"/>
    <w:rsid w:val="00CF039F"/>
    <w:rsid w:val="00CF0DC3"/>
    <w:rsid w:val="00CF1F59"/>
    <w:rsid w:val="00CF2241"/>
    <w:rsid w:val="00CF2566"/>
    <w:rsid w:val="00CF34AC"/>
    <w:rsid w:val="00CF3523"/>
    <w:rsid w:val="00CF40DD"/>
    <w:rsid w:val="00CF4EA4"/>
    <w:rsid w:val="00CF6A46"/>
    <w:rsid w:val="00CF7AA8"/>
    <w:rsid w:val="00D00166"/>
    <w:rsid w:val="00D00A41"/>
    <w:rsid w:val="00D00D77"/>
    <w:rsid w:val="00D00EDC"/>
    <w:rsid w:val="00D01391"/>
    <w:rsid w:val="00D01E5D"/>
    <w:rsid w:val="00D0208C"/>
    <w:rsid w:val="00D02B28"/>
    <w:rsid w:val="00D02C95"/>
    <w:rsid w:val="00D04D16"/>
    <w:rsid w:val="00D05D1B"/>
    <w:rsid w:val="00D0742B"/>
    <w:rsid w:val="00D116EB"/>
    <w:rsid w:val="00D1222B"/>
    <w:rsid w:val="00D1309F"/>
    <w:rsid w:val="00D13759"/>
    <w:rsid w:val="00D15219"/>
    <w:rsid w:val="00D15851"/>
    <w:rsid w:val="00D1592C"/>
    <w:rsid w:val="00D16088"/>
    <w:rsid w:val="00D1636B"/>
    <w:rsid w:val="00D16700"/>
    <w:rsid w:val="00D16BD1"/>
    <w:rsid w:val="00D17ED9"/>
    <w:rsid w:val="00D20223"/>
    <w:rsid w:val="00D2073D"/>
    <w:rsid w:val="00D20B99"/>
    <w:rsid w:val="00D20CAB"/>
    <w:rsid w:val="00D2107F"/>
    <w:rsid w:val="00D21E23"/>
    <w:rsid w:val="00D231C0"/>
    <w:rsid w:val="00D2470C"/>
    <w:rsid w:val="00D24983"/>
    <w:rsid w:val="00D25E01"/>
    <w:rsid w:val="00D25E90"/>
    <w:rsid w:val="00D26280"/>
    <w:rsid w:val="00D27F40"/>
    <w:rsid w:val="00D31F32"/>
    <w:rsid w:val="00D330E1"/>
    <w:rsid w:val="00D34512"/>
    <w:rsid w:val="00D34709"/>
    <w:rsid w:val="00D34F2E"/>
    <w:rsid w:val="00D35339"/>
    <w:rsid w:val="00D37AAE"/>
    <w:rsid w:val="00D37CCF"/>
    <w:rsid w:val="00D37F16"/>
    <w:rsid w:val="00D41A39"/>
    <w:rsid w:val="00D44EA9"/>
    <w:rsid w:val="00D46102"/>
    <w:rsid w:val="00D46CCC"/>
    <w:rsid w:val="00D475A0"/>
    <w:rsid w:val="00D47704"/>
    <w:rsid w:val="00D478CB"/>
    <w:rsid w:val="00D47E46"/>
    <w:rsid w:val="00D5060F"/>
    <w:rsid w:val="00D50ACF"/>
    <w:rsid w:val="00D52139"/>
    <w:rsid w:val="00D522EA"/>
    <w:rsid w:val="00D53103"/>
    <w:rsid w:val="00D5577F"/>
    <w:rsid w:val="00D558AB"/>
    <w:rsid w:val="00D55E0B"/>
    <w:rsid w:val="00D56B28"/>
    <w:rsid w:val="00D577C9"/>
    <w:rsid w:val="00D57BEC"/>
    <w:rsid w:val="00D60778"/>
    <w:rsid w:val="00D61068"/>
    <w:rsid w:val="00D6383C"/>
    <w:rsid w:val="00D63EF4"/>
    <w:rsid w:val="00D6420C"/>
    <w:rsid w:val="00D66935"/>
    <w:rsid w:val="00D66C6A"/>
    <w:rsid w:val="00D673CF"/>
    <w:rsid w:val="00D67441"/>
    <w:rsid w:val="00D70F26"/>
    <w:rsid w:val="00D71665"/>
    <w:rsid w:val="00D719B6"/>
    <w:rsid w:val="00D723CA"/>
    <w:rsid w:val="00D730C8"/>
    <w:rsid w:val="00D74191"/>
    <w:rsid w:val="00D746C1"/>
    <w:rsid w:val="00D7531E"/>
    <w:rsid w:val="00D76585"/>
    <w:rsid w:val="00D76D44"/>
    <w:rsid w:val="00D77113"/>
    <w:rsid w:val="00D77233"/>
    <w:rsid w:val="00D778C6"/>
    <w:rsid w:val="00D77E38"/>
    <w:rsid w:val="00D77E45"/>
    <w:rsid w:val="00D80281"/>
    <w:rsid w:val="00D802D6"/>
    <w:rsid w:val="00D81105"/>
    <w:rsid w:val="00D82BE9"/>
    <w:rsid w:val="00D85C17"/>
    <w:rsid w:val="00D87599"/>
    <w:rsid w:val="00D87A01"/>
    <w:rsid w:val="00D87F17"/>
    <w:rsid w:val="00D92109"/>
    <w:rsid w:val="00D93BBA"/>
    <w:rsid w:val="00D9428F"/>
    <w:rsid w:val="00D9547F"/>
    <w:rsid w:val="00D95825"/>
    <w:rsid w:val="00D97467"/>
    <w:rsid w:val="00D9748B"/>
    <w:rsid w:val="00DA033C"/>
    <w:rsid w:val="00DA2AE9"/>
    <w:rsid w:val="00DA304F"/>
    <w:rsid w:val="00DA31FD"/>
    <w:rsid w:val="00DA3BC5"/>
    <w:rsid w:val="00DA40C7"/>
    <w:rsid w:val="00DA56AA"/>
    <w:rsid w:val="00DA5B5C"/>
    <w:rsid w:val="00DA63EA"/>
    <w:rsid w:val="00DA723A"/>
    <w:rsid w:val="00DA7F55"/>
    <w:rsid w:val="00DA7FBA"/>
    <w:rsid w:val="00DB0D21"/>
    <w:rsid w:val="00DB10AF"/>
    <w:rsid w:val="00DB188A"/>
    <w:rsid w:val="00DB3068"/>
    <w:rsid w:val="00DB3D2C"/>
    <w:rsid w:val="00DB4382"/>
    <w:rsid w:val="00DB4625"/>
    <w:rsid w:val="00DB624C"/>
    <w:rsid w:val="00DB667B"/>
    <w:rsid w:val="00DB6C64"/>
    <w:rsid w:val="00DB6D7E"/>
    <w:rsid w:val="00DB6F21"/>
    <w:rsid w:val="00DB72AF"/>
    <w:rsid w:val="00DB74E8"/>
    <w:rsid w:val="00DB7EF2"/>
    <w:rsid w:val="00DC2EC9"/>
    <w:rsid w:val="00DC323B"/>
    <w:rsid w:val="00DC39CD"/>
    <w:rsid w:val="00DC4B9D"/>
    <w:rsid w:val="00DC4DA2"/>
    <w:rsid w:val="00DC4FDD"/>
    <w:rsid w:val="00DC5514"/>
    <w:rsid w:val="00DC5760"/>
    <w:rsid w:val="00DC58BE"/>
    <w:rsid w:val="00DC624A"/>
    <w:rsid w:val="00DC6ABE"/>
    <w:rsid w:val="00DC75A4"/>
    <w:rsid w:val="00DC7C7B"/>
    <w:rsid w:val="00DD0198"/>
    <w:rsid w:val="00DD1ABD"/>
    <w:rsid w:val="00DD37CC"/>
    <w:rsid w:val="00DD4CDE"/>
    <w:rsid w:val="00DD67AF"/>
    <w:rsid w:val="00DD6D42"/>
    <w:rsid w:val="00DD6F5E"/>
    <w:rsid w:val="00DD7B3A"/>
    <w:rsid w:val="00DE17FE"/>
    <w:rsid w:val="00DE3136"/>
    <w:rsid w:val="00DE31DC"/>
    <w:rsid w:val="00DE3307"/>
    <w:rsid w:val="00DE4650"/>
    <w:rsid w:val="00DE52F1"/>
    <w:rsid w:val="00DE585E"/>
    <w:rsid w:val="00DE5E97"/>
    <w:rsid w:val="00DE76FD"/>
    <w:rsid w:val="00DE798D"/>
    <w:rsid w:val="00DE7C85"/>
    <w:rsid w:val="00DF0A4E"/>
    <w:rsid w:val="00DF16D4"/>
    <w:rsid w:val="00DF26A2"/>
    <w:rsid w:val="00DF3087"/>
    <w:rsid w:val="00DF4078"/>
    <w:rsid w:val="00DF4571"/>
    <w:rsid w:val="00DF46EB"/>
    <w:rsid w:val="00DF47D9"/>
    <w:rsid w:val="00DF5EE5"/>
    <w:rsid w:val="00DF6D68"/>
    <w:rsid w:val="00DF71F1"/>
    <w:rsid w:val="00DF7365"/>
    <w:rsid w:val="00DF7DA1"/>
    <w:rsid w:val="00E007C4"/>
    <w:rsid w:val="00E0282F"/>
    <w:rsid w:val="00E03145"/>
    <w:rsid w:val="00E04A8C"/>
    <w:rsid w:val="00E050C0"/>
    <w:rsid w:val="00E05CE9"/>
    <w:rsid w:val="00E05FA9"/>
    <w:rsid w:val="00E076E5"/>
    <w:rsid w:val="00E0793F"/>
    <w:rsid w:val="00E1039A"/>
    <w:rsid w:val="00E11929"/>
    <w:rsid w:val="00E11F40"/>
    <w:rsid w:val="00E128B6"/>
    <w:rsid w:val="00E13B8E"/>
    <w:rsid w:val="00E13F5B"/>
    <w:rsid w:val="00E1436C"/>
    <w:rsid w:val="00E156F3"/>
    <w:rsid w:val="00E159C1"/>
    <w:rsid w:val="00E1647C"/>
    <w:rsid w:val="00E16C4E"/>
    <w:rsid w:val="00E177CE"/>
    <w:rsid w:val="00E20058"/>
    <w:rsid w:val="00E20377"/>
    <w:rsid w:val="00E212F4"/>
    <w:rsid w:val="00E2202A"/>
    <w:rsid w:val="00E222AE"/>
    <w:rsid w:val="00E22A3F"/>
    <w:rsid w:val="00E23DEF"/>
    <w:rsid w:val="00E241AB"/>
    <w:rsid w:val="00E2498D"/>
    <w:rsid w:val="00E2607F"/>
    <w:rsid w:val="00E26155"/>
    <w:rsid w:val="00E26E38"/>
    <w:rsid w:val="00E30DA8"/>
    <w:rsid w:val="00E31413"/>
    <w:rsid w:val="00E319AB"/>
    <w:rsid w:val="00E31D3C"/>
    <w:rsid w:val="00E33756"/>
    <w:rsid w:val="00E34292"/>
    <w:rsid w:val="00E35BFC"/>
    <w:rsid w:val="00E36E13"/>
    <w:rsid w:val="00E37ACA"/>
    <w:rsid w:val="00E37E48"/>
    <w:rsid w:val="00E404E2"/>
    <w:rsid w:val="00E41179"/>
    <w:rsid w:val="00E41440"/>
    <w:rsid w:val="00E4150E"/>
    <w:rsid w:val="00E4160B"/>
    <w:rsid w:val="00E41A1D"/>
    <w:rsid w:val="00E42A73"/>
    <w:rsid w:val="00E430C3"/>
    <w:rsid w:val="00E43911"/>
    <w:rsid w:val="00E4682C"/>
    <w:rsid w:val="00E47DFE"/>
    <w:rsid w:val="00E47E3C"/>
    <w:rsid w:val="00E5133B"/>
    <w:rsid w:val="00E5172C"/>
    <w:rsid w:val="00E51A6D"/>
    <w:rsid w:val="00E532C4"/>
    <w:rsid w:val="00E53FAA"/>
    <w:rsid w:val="00E54FB8"/>
    <w:rsid w:val="00E55DD4"/>
    <w:rsid w:val="00E55E85"/>
    <w:rsid w:val="00E561A1"/>
    <w:rsid w:val="00E5646F"/>
    <w:rsid w:val="00E602FE"/>
    <w:rsid w:val="00E60A94"/>
    <w:rsid w:val="00E6195E"/>
    <w:rsid w:val="00E61D09"/>
    <w:rsid w:val="00E62E67"/>
    <w:rsid w:val="00E64DA1"/>
    <w:rsid w:val="00E66312"/>
    <w:rsid w:val="00E668A7"/>
    <w:rsid w:val="00E67AF0"/>
    <w:rsid w:val="00E67D0D"/>
    <w:rsid w:val="00E70A2E"/>
    <w:rsid w:val="00E70F91"/>
    <w:rsid w:val="00E71C8E"/>
    <w:rsid w:val="00E7273F"/>
    <w:rsid w:val="00E737EA"/>
    <w:rsid w:val="00E73EF1"/>
    <w:rsid w:val="00E74B23"/>
    <w:rsid w:val="00E7601C"/>
    <w:rsid w:val="00E77A6D"/>
    <w:rsid w:val="00E77F84"/>
    <w:rsid w:val="00E80B63"/>
    <w:rsid w:val="00E81502"/>
    <w:rsid w:val="00E820B9"/>
    <w:rsid w:val="00E82B89"/>
    <w:rsid w:val="00E8409F"/>
    <w:rsid w:val="00E84389"/>
    <w:rsid w:val="00E84763"/>
    <w:rsid w:val="00E84DBD"/>
    <w:rsid w:val="00E8531F"/>
    <w:rsid w:val="00E85579"/>
    <w:rsid w:val="00E85E82"/>
    <w:rsid w:val="00E866EA"/>
    <w:rsid w:val="00E86AA2"/>
    <w:rsid w:val="00E87268"/>
    <w:rsid w:val="00E87DE6"/>
    <w:rsid w:val="00E92A24"/>
    <w:rsid w:val="00E930A3"/>
    <w:rsid w:val="00E93F21"/>
    <w:rsid w:val="00E94BE5"/>
    <w:rsid w:val="00E95781"/>
    <w:rsid w:val="00E95A0B"/>
    <w:rsid w:val="00E96680"/>
    <w:rsid w:val="00E969E2"/>
    <w:rsid w:val="00E9797D"/>
    <w:rsid w:val="00EA0364"/>
    <w:rsid w:val="00EA4540"/>
    <w:rsid w:val="00EA4BBF"/>
    <w:rsid w:val="00EA5C27"/>
    <w:rsid w:val="00EA6896"/>
    <w:rsid w:val="00EB00B2"/>
    <w:rsid w:val="00EB05E2"/>
    <w:rsid w:val="00EB25EA"/>
    <w:rsid w:val="00EB2C46"/>
    <w:rsid w:val="00EB3A03"/>
    <w:rsid w:val="00EB3E41"/>
    <w:rsid w:val="00EB407E"/>
    <w:rsid w:val="00EB5A78"/>
    <w:rsid w:val="00EB5F9E"/>
    <w:rsid w:val="00EB6D64"/>
    <w:rsid w:val="00EB7281"/>
    <w:rsid w:val="00EB7AE1"/>
    <w:rsid w:val="00EC009E"/>
    <w:rsid w:val="00EC2175"/>
    <w:rsid w:val="00EC3A9A"/>
    <w:rsid w:val="00EC3FFC"/>
    <w:rsid w:val="00EC5067"/>
    <w:rsid w:val="00EC6749"/>
    <w:rsid w:val="00EC7DA8"/>
    <w:rsid w:val="00EC7E81"/>
    <w:rsid w:val="00ED01D7"/>
    <w:rsid w:val="00ED0AFC"/>
    <w:rsid w:val="00ED1429"/>
    <w:rsid w:val="00ED2F26"/>
    <w:rsid w:val="00ED46D0"/>
    <w:rsid w:val="00ED55F5"/>
    <w:rsid w:val="00ED645F"/>
    <w:rsid w:val="00ED648B"/>
    <w:rsid w:val="00ED738D"/>
    <w:rsid w:val="00EE0091"/>
    <w:rsid w:val="00EE0346"/>
    <w:rsid w:val="00EE0CFA"/>
    <w:rsid w:val="00EE1819"/>
    <w:rsid w:val="00EE1ED3"/>
    <w:rsid w:val="00EE3078"/>
    <w:rsid w:val="00EE3556"/>
    <w:rsid w:val="00EE3C6F"/>
    <w:rsid w:val="00EE4347"/>
    <w:rsid w:val="00EE5EC5"/>
    <w:rsid w:val="00EF0C09"/>
    <w:rsid w:val="00EF374F"/>
    <w:rsid w:val="00EF6B82"/>
    <w:rsid w:val="00EF6FF5"/>
    <w:rsid w:val="00F0159B"/>
    <w:rsid w:val="00F01EB1"/>
    <w:rsid w:val="00F0254A"/>
    <w:rsid w:val="00F02C39"/>
    <w:rsid w:val="00F02E6B"/>
    <w:rsid w:val="00F03034"/>
    <w:rsid w:val="00F03128"/>
    <w:rsid w:val="00F0349D"/>
    <w:rsid w:val="00F039EE"/>
    <w:rsid w:val="00F04F1E"/>
    <w:rsid w:val="00F04F35"/>
    <w:rsid w:val="00F05298"/>
    <w:rsid w:val="00F05822"/>
    <w:rsid w:val="00F05B3B"/>
    <w:rsid w:val="00F0661A"/>
    <w:rsid w:val="00F078C1"/>
    <w:rsid w:val="00F07AA8"/>
    <w:rsid w:val="00F07E4A"/>
    <w:rsid w:val="00F100ED"/>
    <w:rsid w:val="00F10127"/>
    <w:rsid w:val="00F10EBD"/>
    <w:rsid w:val="00F110B7"/>
    <w:rsid w:val="00F11341"/>
    <w:rsid w:val="00F12959"/>
    <w:rsid w:val="00F13223"/>
    <w:rsid w:val="00F1357C"/>
    <w:rsid w:val="00F1616E"/>
    <w:rsid w:val="00F17780"/>
    <w:rsid w:val="00F20274"/>
    <w:rsid w:val="00F2086A"/>
    <w:rsid w:val="00F22C3C"/>
    <w:rsid w:val="00F23F69"/>
    <w:rsid w:val="00F25000"/>
    <w:rsid w:val="00F25898"/>
    <w:rsid w:val="00F266B7"/>
    <w:rsid w:val="00F270CF"/>
    <w:rsid w:val="00F30A49"/>
    <w:rsid w:val="00F313B8"/>
    <w:rsid w:val="00F31A82"/>
    <w:rsid w:val="00F31E4A"/>
    <w:rsid w:val="00F31FF5"/>
    <w:rsid w:val="00F32606"/>
    <w:rsid w:val="00F32CB7"/>
    <w:rsid w:val="00F333A4"/>
    <w:rsid w:val="00F355FF"/>
    <w:rsid w:val="00F35D4A"/>
    <w:rsid w:val="00F36BD4"/>
    <w:rsid w:val="00F37742"/>
    <w:rsid w:val="00F41096"/>
    <w:rsid w:val="00F41B1D"/>
    <w:rsid w:val="00F43272"/>
    <w:rsid w:val="00F44125"/>
    <w:rsid w:val="00F442E2"/>
    <w:rsid w:val="00F44369"/>
    <w:rsid w:val="00F45506"/>
    <w:rsid w:val="00F457BB"/>
    <w:rsid w:val="00F45B4E"/>
    <w:rsid w:val="00F461C4"/>
    <w:rsid w:val="00F46749"/>
    <w:rsid w:val="00F469A0"/>
    <w:rsid w:val="00F50F69"/>
    <w:rsid w:val="00F51B2E"/>
    <w:rsid w:val="00F51CE1"/>
    <w:rsid w:val="00F53E0F"/>
    <w:rsid w:val="00F55FE4"/>
    <w:rsid w:val="00F57299"/>
    <w:rsid w:val="00F60B3C"/>
    <w:rsid w:val="00F61167"/>
    <w:rsid w:val="00F62F84"/>
    <w:rsid w:val="00F63F9C"/>
    <w:rsid w:val="00F6542E"/>
    <w:rsid w:val="00F65457"/>
    <w:rsid w:val="00F65A91"/>
    <w:rsid w:val="00F65D1C"/>
    <w:rsid w:val="00F65FAE"/>
    <w:rsid w:val="00F66545"/>
    <w:rsid w:val="00F66BAB"/>
    <w:rsid w:val="00F700F7"/>
    <w:rsid w:val="00F72178"/>
    <w:rsid w:val="00F72C9E"/>
    <w:rsid w:val="00F731A4"/>
    <w:rsid w:val="00F74661"/>
    <w:rsid w:val="00F76146"/>
    <w:rsid w:val="00F76C34"/>
    <w:rsid w:val="00F76FAF"/>
    <w:rsid w:val="00F77792"/>
    <w:rsid w:val="00F81ACE"/>
    <w:rsid w:val="00F82302"/>
    <w:rsid w:val="00F82928"/>
    <w:rsid w:val="00F82BA4"/>
    <w:rsid w:val="00F82D63"/>
    <w:rsid w:val="00F835A6"/>
    <w:rsid w:val="00F83B12"/>
    <w:rsid w:val="00F84013"/>
    <w:rsid w:val="00F8455B"/>
    <w:rsid w:val="00F85D37"/>
    <w:rsid w:val="00F8619B"/>
    <w:rsid w:val="00F86323"/>
    <w:rsid w:val="00F86593"/>
    <w:rsid w:val="00F8700A"/>
    <w:rsid w:val="00F90A05"/>
    <w:rsid w:val="00F9184F"/>
    <w:rsid w:val="00F926AD"/>
    <w:rsid w:val="00F92B6A"/>
    <w:rsid w:val="00F92F25"/>
    <w:rsid w:val="00F93AE5"/>
    <w:rsid w:val="00F94591"/>
    <w:rsid w:val="00F947B9"/>
    <w:rsid w:val="00F952C7"/>
    <w:rsid w:val="00F96177"/>
    <w:rsid w:val="00F974F7"/>
    <w:rsid w:val="00FA045F"/>
    <w:rsid w:val="00FA07C5"/>
    <w:rsid w:val="00FA262A"/>
    <w:rsid w:val="00FA2979"/>
    <w:rsid w:val="00FA35A5"/>
    <w:rsid w:val="00FA3ABE"/>
    <w:rsid w:val="00FA46A6"/>
    <w:rsid w:val="00FA51B8"/>
    <w:rsid w:val="00FA5535"/>
    <w:rsid w:val="00FA5700"/>
    <w:rsid w:val="00FA5C4D"/>
    <w:rsid w:val="00FB0DF7"/>
    <w:rsid w:val="00FB0FFE"/>
    <w:rsid w:val="00FB23B3"/>
    <w:rsid w:val="00FB2526"/>
    <w:rsid w:val="00FB27C8"/>
    <w:rsid w:val="00FB2A06"/>
    <w:rsid w:val="00FB2D76"/>
    <w:rsid w:val="00FB3097"/>
    <w:rsid w:val="00FB53DB"/>
    <w:rsid w:val="00FB59B1"/>
    <w:rsid w:val="00FB604F"/>
    <w:rsid w:val="00FB62BB"/>
    <w:rsid w:val="00FB726F"/>
    <w:rsid w:val="00FB73E8"/>
    <w:rsid w:val="00FB743D"/>
    <w:rsid w:val="00FB7691"/>
    <w:rsid w:val="00FC093C"/>
    <w:rsid w:val="00FC0AC7"/>
    <w:rsid w:val="00FC18EC"/>
    <w:rsid w:val="00FC30F1"/>
    <w:rsid w:val="00FC3395"/>
    <w:rsid w:val="00FC3864"/>
    <w:rsid w:val="00FC3E9A"/>
    <w:rsid w:val="00FC4D0D"/>
    <w:rsid w:val="00FC4E0E"/>
    <w:rsid w:val="00FC561E"/>
    <w:rsid w:val="00FC690D"/>
    <w:rsid w:val="00FC71D3"/>
    <w:rsid w:val="00FD015B"/>
    <w:rsid w:val="00FD20F7"/>
    <w:rsid w:val="00FD39BB"/>
    <w:rsid w:val="00FD7238"/>
    <w:rsid w:val="00FD7958"/>
    <w:rsid w:val="00FE385B"/>
    <w:rsid w:val="00FE4781"/>
    <w:rsid w:val="00FE4AF8"/>
    <w:rsid w:val="00FE5E6A"/>
    <w:rsid w:val="00FE643B"/>
    <w:rsid w:val="00FE6BFB"/>
    <w:rsid w:val="00FF0A5B"/>
    <w:rsid w:val="00FF15D4"/>
    <w:rsid w:val="00FF1A50"/>
    <w:rsid w:val="00FF24F5"/>
    <w:rsid w:val="00FF2F7B"/>
    <w:rsid w:val="00FF3CD9"/>
    <w:rsid w:val="00FF652E"/>
    <w:rsid w:val="00FF79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50342184"/>
  <w15:chartTrackingRefBased/>
  <w15:docId w15:val="{4A120063-00E1-416B-BAFF-8A959F8F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n-US"/>
    </w:rPr>
  </w:style>
  <w:style w:type="paragraph" w:styleId="Heading1">
    <w:name w:val="heading 1"/>
    <w:next w:val="Text"/>
    <w:qFormat/>
    <w:pPr>
      <w:keepNext/>
      <w:spacing w:before="400" w:after="100" w:line="280" w:lineRule="atLeast"/>
      <w:outlineLvl w:val="0"/>
    </w:pPr>
    <w:rPr>
      <w:rFonts w:ascii="Arial" w:hAnsi="Arial" w:cs="Arial"/>
      <w:b/>
      <w:bCs/>
      <w:smallCaps/>
      <w:kern w:val="32"/>
      <w:sz w:val="24"/>
      <w:szCs w:val="24"/>
      <w:lang w:eastAsia="en-US"/>
    </w:rPr>
  </w:style>
  <w:style w:type="paragraph" w:styleId="Heading2">
    <w:name w:val="heading 2"/>
    <w:next w:val="Text"/>
    <w:qFormat/>
    <w:pPr>
      <w:keepNext/>
      <w:spacing w:before="240" w:after="60" w:line="280" w:lineRule="atLeast"/>
      <w:outlineLvl w:val="1"/>
    </w:pPr>
    <w:rPr>
      <w:rFonts w:ascii="Arial" w:hAnsi="Arial" w:cs="Arial"/>
      <w:b/>
      <w:bCs/>
      <w:iCs/>
      <w:sz w:val="22"/>
      <w:szCs w:val="28"/>
      <w:lang w:eastAsia="en-US"/>
    </w:rPr>
  </w:style>
  <w:style w:type="paragraph" w:styleId="Heading3">
    <w:name w:val="heading 3"/>
    <w:next w:val="Text"/>
    <w:qFormat/>
    <w:pPr>
      <w:keepNext/>
      <w:spacing w:before="240" w:after="60" w:line="280" w:lineRule="atLeast"/>
      <w:outlineLvl w:val="2"/>
    </w:pPr>
    <w:rPr>
      <w:rFonts w:ascii="Arial" w:hAnsi="Arial" w:cs="Arial"/>
      <w:b/>
      <w:bCs/>
      <w:i/>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next w:val="Text"/>
    <w:pPr>
      <w:pBdr>
        <w:top w:val="single" w:sz="4" w:space="4" w:color="auto"/>
        <w:bottom w:val="single" w:sz="4" w:space="4" w:color="auto"/>
      </w:pBdr>
      <w:spacing w:after="400" w:line="280" w:lineRule="atLeast"/>
    </w:pPr>
    <w:rPr>
      <w:rFonts w:ascii="Arial" w:hAnsi="Arial" w:cs="Arial"/>
      <w:b/>
      <w:smallCaps/>
      <w:sz w:val="24"/>
      <w:szCs w:val="24"/>
      <w:lang w:eastAsia="en-US"/>
    </w:rPr>
  </w:style>
  <w:style w:type="paragraph" w:styleId="Quote">
    <w:name w:val="Quote"/>
    <w:qFormat/>
    <w:pPr>
      <w:spacing w:after="200" w:line="280" w:lineRule="atLeast"/>
      <w:ind w:left="360" w:right="360"/>
    </w:pPr>
    <w:rPr>
      <w:rFonts w:ascii="Arial" w:hAnsi="Arial" w:cs="Arial"/>
      <w:i/>
      <w:szCs w:val="24"/>
      <w:lang w:eastAsia="en-US"/>
    </w:rPr>
  </w:style>
  <w:style w:type="paragraph" w:customStyle="1" w:styleId="Reference">
    <w:name w:val="Reference"/>
    <w:pPr>
      <w:spacing w:after="200" w:line="280" w:lineRule="atLeast"/>
      <w:ind w:left="360" w:hanging="360"/>
    </w:pPr>
    <w:rPr>
      <w:rFonts w:ascii="Arial" w:hAnsi="Arial" w:cs="Arial"/>
      <w:sz w:val="18"/>
      <w:szCs w:val="24"/>
      <w:lang w:eastAsia="en-US"/>
    </w:rPr>
  </w:style>
  <w:style w:type="paragraph" w:customStyle="1" w:styleId="table">
    <w:name w:val="table"/>
    <w:basedOn w:val="Text"/>
    <w:pPr>
      <w:spacing w:before="100" w:after="100"/>
    </w:pPr>
    <w:rPr>
      <w:szCs w:val="20"/>
    </w:rPr>
  </w:style>
  <w:style w:type="paragraph" w:customStyle="1" w:styleId="Text">
    <w:name w:val="Text"/>
    <w:link w:val="TextChar1"/>
    <w:pPr>
      <w:spacing w:after="200" w:line="280" w:lineRule="atLeast"/>
    </w:pPr>
    <w:rPr>
      <w:rFonts w:ascii="Arial" w:hAnsi="Arial" w:cs="Arial"/>
      <w:szCs w:val="24"/>
      <w:lang w:eastAsia="en-US"/>
    </w:rPr>
  </w:style>
  <w:style w:type="paragraph" w:customStyle="1" w:styleId="Coursetitle">
    <w:name w:val="Course title"/>
    <w:next w:val="Coursecoordinator"/>
    <w:pPr>
      <w:spacing w:after="4400"/>
    </w:pPr>
    <w:rPr>
      <w:rFonts w:ascii="Arial" w:hAnsi="Arial" w:cs="Arial"/>
      <w:b/>
      <w:sz w:val="32"/>
      <w:szCs w:val="32"/>
      <w:lang w:eastAsia="en-US"/>
    </w:rPr>
  </w:style>
  <w:style w:type="paragraph" w:customStyle="1" w:styleId="Coursecoordinator">
    <w:name w:val="Course coordinator"/>
    <w:rPr>
      <w:rFonts w:ascii="Arial" w:hAnsi="Arial"/>
      <w:lang w:eastAsia="en-US"/>
    </w:rPr>
  </w:style>
  <w:style w:type="character" w:customStyle="1" w:styleId="CoursecoordinatorChar">
    <w:name w:val="Course coordinator Char"/>
    <w:rPr>
      <w:rFonts w:ascii="Arial" w:hAnsi="Arial"/>
      <w:noProof w:val="0"/>
      <w:lang w:val="en-AU" w:eastAsia="en-US" w:bidi="ar-SA"/>
    </w:rPr>
  </w:style>
  <w:style w:type="paragraph" w:customStyle="1" w:styleId="Courseproduct">
    <w:name w:val="Course product"/>
    <w:next w:val="Coursecodeversion"/>
    <w:pPr>
      <w:spacing w:after="1000"/>
    </w:pPr>
    <w:rPr>
      <w:rFonts w:ascii="Arial" w:hAnsi="Arial" w:cs="Arial"/>
      <w:b/>
      <w:sz w:val="40"/>
      <w:szCs w:val="40"/>
      <w:lang w:eastAsia="en-US"/>
    </w:rPr>
  </w:style>
  <w:style w:type="paragraph" w:customStyle="1" w:styleId="HelptextChar">
    <w:name w:val="Help text Char"/>
    <w:basedOn w:val="Text"/>
    <w:next w:val="Text"/>
    <w:pPr>
      <w:shd w:val="clear" w:color="auto" w:fill="E6E6E6"/>
    </w:pPr>
    <w:rPr>
      <w:color w:val="FF0000"/>
    </w:rPr>
  </w:style>
  <w:style w:type="character" w:customStyle="1" w:styleId="HelptextCharChar">
    <w:name w:val="Help text Char Char"/>
    <w:rPr>
      <w:rFonts w:ascii="Arial" w:hAnsi="Arial" w:cs="Arial"/>
      <w:noProof w:val="0"/>
      <w:color w:val="FF0000"/>
      <w:szCs w:val="24"/>
      <w:lang w:val="en-AU" w:eastAsia="en-US" w:bidi="ar-SA"/>
    </w:rPr>
  </w:style>
  <w:style w:type="paragraph" w:customStyle="1" w:styleId="Address">
    <w:name w:val="Address"/>
    <w:pPr>
      <w:spacing w:after="40" w:line="280" w:lineRule="atLeast"/>
    </w:pPr>
    <w:rPr>
      <w:rFonts w:ascii="Arial" w:hAnsi="Arial" w:cs="Arial"/>
      <w:szCs w:val="24"/>
      <w:lang w:eastAsia="en-US"/>
    </w:rPr>
  </w:style>
  <w:style w:type="character" w:styleId="Hyperlink">
    <w:name w:val="Hyperlink"/>
    <w:rPr>
      <w:color w:val="0000FF"/>
      <w:u w:val="single"/>
    </w:rPr>
  </w:style>
  <w:style w:type="table" w:styleId="TableGrid">
    <w:name w:val="Table Grid"/>
    <w:basedOn w:val="TableNormal"/>
    <w:rsid w:val="00FC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dates">
    <w:name w:val="Key dates"/>
    <w:pPr>
      <w:spacing w:before="100" w:after="100"/>
    </w:pPr>
    <w:rPr>
      <w:rFonts w:ascii="Arial" w:hAnsi="Arial" w:cs="Arial"/>
      <w:sz w:val="18"/>
      <w:szCs w:val="24"/>
      <w:lang w:eastAsia="en-US"/>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customStyle="1" w:styleId="logo">
    <w:name w:val="logo"/>
    <w:basedOn w:val="Normal"/>
    <w:next w:val="Courseproduct"/>
    <w:pPr>
      <w:spacing w:after="5000"/>
    </w:pPr>
  </w:style>
  <w:style w:type="paragraph" w:customStyle="1" w:styleId="Coursecodeversion">
    <w:name w:val="Course code/version"/>
    <w:basedOn w:val="Normal"/>
    <w:next w:val="Coursetitle"/>
    <w:pPr>
      <w:spacing w:after="300"/>
    </w:pPr>
    <w:rPr>
      <w:b/>
      <w:bCs/>
      <w:sz w:val="22"/>
      <w:szCs w:val="20"/>
    </w:rPr>
  </w:style>
  <w:style w:type="character" w:customStyle="1" w:styleId="CoursecodeversionChar">
    <w:name w:val="Course code/version Char"/>
    <w:rPr>
      <w:rFonts w:ascii="Arial" w:hAnsi="Arial"/>
      <w:b/>
      <w:bCs/>
      <w:noProof w:val="0"/>
      <w:sz w:val="22"/>
      <w:lang w:val="en-AU" w:eastAsia="en-US" w:bidi="ar-SA"/>
    </w:rPr>
  </w:style>
  <w:style w:type="paragraph" w:customStyle="1" w:styleId="Helptext">
    <w:name w:val="Help text"/>
    <w:basedOn w:val="Text"/>
    <w:next w:val="Text"/>
    <w:pPr>
      <w:shd w:val="clear" w:color="auto" w:fill="E6E6E6"/>
    </w:pPr>
    <w:rPr>
      <w:color w:val="FF0000"/>
    </w:rPr>
  </w:style>
  <w:style w:type="character" w:customStyle="1" w:styleId="TextChar">
    <w:name w:val="Text Char"/>
    <w:rPr>
      <w:rFonts w:ascii="Arial" w:hAnsi="Arial" w:cs="Arial"/>
      <w:noProof w:val="0"/>
      <w:szCs w:val="24"/>
      <w:lang w:val="en-AU" w:eastAsia="en-US" w:bidi="ar-SA"/>
    </w:rPr>
  </w:style>
  <w:style w:type="paragraph" w:styleId="NormalWeb">
    <w:name w:val="Normal (Web)"/>
    <w:basedOn w:val="Normal"/>
    <w:uiPriority w:val="99"/>
    <w:semiHidden/>
    <w:unhideWhenUsed/>
    <w:rsid w:val="003871E6"/>
    <w:pPr>
      <w:spacing w:before="100" w:beforeAutospacing="1" w:after="100" w:afterAutospacing="1"/>
    </w:pPr>
    <w:rPr>
      <w:rFonts w:ascii="Times New Roman" w:hAnsi="Times New Roman"/>
      <w:sz w:val="24"/>
      <w:lang w:eastAsia="en-AU"/>
    </w:rPr>
  </w:style>
  <w:style w:type="character" w:customStyle="1" w:styleId="FooterChar">
    <w:name w:val="Footer Char"/>
    <w:link w:val="Footer"/>
    <w:uiPriority w:val="99"/>
    <w:rsid w:val="00542883"/>
    <w:rPr>
      <w:rFonts w:ascii="Arial" w:hAnsi="Arial"/>
      <w:szCs w:val="24"/>
      <w:lang w:val="en-AU"/>
    </w:rPr>
  </w:style>
  <w:style w:type="paragraph" w:styleId="ListParagraph">
    <w:name w:val="List Paragraph"/>
    <w:basedOn w:val="Normal"/>
    <w:uiPriority w:val="34"/>
    <w:qFormat/>
    <w:rsid w:val="00E35BFC"/>
    <w:pPr>
      <w:ind w:left="720"/>
    </w:pPr>
    <w:rPr>
      <w:rFonts w:ascii="Calibri" w:hAnsi="Calibri"/>
      <w:sz w:val="22"/>
      <w:szCs w:val="22"/>
    </w:rPr>
  </w:style>
  <w:style w:type="paragraph" w:customStyle="1" w:styleId="Default">
    <w:name w:val="Default"/>
    <w:rsid w:val="007011A9"/>
    <w:pPr>
      <w:autoSpaceDE w:val="0"/>
      <w:autoSpaceDN w:val="0"/>
      <w:adjustRightInd w:val="0"/>
    </w:pPr>
    <w:rPr>
      <w:rFonts w:ascii="Arial" w:hAnsi="Arial" w:cs="Arial"/>
      <w:color w:val="000000"/>
      <w:sz w:val="24"/>
      <w:szCs w:val="24"/>
      <w:lang w:eastAsia="en-AU"/>
    </w:rPr>
  </w:style>
  <w:style w:type="character" w:styleId="HTMLTypewriter">
    <w:name w:val="HTML Typewriter"/>
    <w:rsid w:val="00F731A4"/>
    <w:rPr>
      <w:rFonts w:ascii="Courier New" w:eastAsia="Courier New" w:hAnsi="Courier New" w:cs="Courier New" w:hint="default"/>
      <w:sz w:val="20"/>
      <w:szCs w:val="20"/>
    </w:rPr>
  </w:style>
  <w:style w:type="paragraph" w:styleId="BodyText">
    <w:name w:val="Body Text"/>
    <w:basedOn w:val="Normal"/>
    <w:link w:val="BodyTextChar"/>
    <w:rsid w:val="00514D95"/>
    <w:pPr>
      <w:numPr>
        <w:ilvl w:val="12"/>
      </w:numPr>
      <w:jc w:val="both"/>
    </w:pPr>
    <w:rPr>
      <w:rFonts w:ascii="Palatino" w:hAnsi="Palatino"/>
      <w:sz w:val="24"/>
      <w:szCs w:val="20"/>
      <w:lang w:val="en-GB"/>
    </w:rPr>
  </w:style>
  <w:style w:type="character" w:customStyle="1" w:styleId="BodyTextChar">
    <w:name w:val="Body Text Char"/>
    <w:link w:val="BodyText"/>
    <w:rsid w:val="00514D95"/>
    <w:rPr>
      <w:rFonts w:ascii="Palatino" w:hAnsi="Palatino"/>
      <w:sz w:val="24"/>
      <w:lang w:val="en-GB" w:eastAsia="en-US"/>
    </w:rPr>
  </w:style>
  <w:style w:type="paragraph" w:customStyle="1" w:styleId="Bulletedlist">
    <w:name w:val="Bulleted list"/>
    <w:basedOn w:val="Text"/>
    <w:rsid w:val="00514D95"/>
    <w:pPr>
      <w:numPr>
        <w:numId w:val="1"/>
      </w:numPr>
      <w:tabs>
        <w:tab w:val="clear" w:pos="720"/>
        <w:tab w:val="num" w:pos="360"/>
        <w:tab w:val="left" w:pos="1080"/>
        <w:tab w:val="left" w:pos="1440"/>
      </w:tabs>
      <w:spacing w:after="40"/>
      <w:ind w:left="360"/>
    </w:pPr>
    <w:rPr>
      <w:szCs w:val="20"/>
    </w:rPr>
  </w:style>
  <w:style w:type="paragraph" w:customStyle="1" w:styleId="Lastbullet">
    <w:name w:val="Last bullet"/>
    <w:basedOn w:val="Bulletedlist"/>
    <w:next w:val="Text"/>
    <w:rsid w:val="00514D95"/>
    <w:pPr>
      <w:numPr>
        <w:numId w:val="2"/>
      </w:numPr>
      <w:tabs>
        <w:tab w:val="clear" w:pos="720"/>
        <w:tab w:val="num" w:pos="360"/>
      </w:tabs>
      <w:spacing w:after="120"/>
      <w:ind w:left="360"/>
    </w:pPr>
  </w:style>
  <w:style w:type="paragraph" w:styleId="HTMLPreformatted">
    <w:name w:val="HTML Preformatted"/>
    <w:basedOn w:val="Normal"/>
    <w:link w:val="HTMLPreformattedChar"/>
    <w:uiPriority w:val="99"/>
    <w:semiHidden/>
    <w:unhideWhenUsed/>
    <w:rsid w:val="00DF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en-AU"/>
    </w:rPr>
  </w:style>
  <w:style w:type="character" w:customStyle="1" w:styleId="HTMLPreformattedChar">
    <w:name w:val="HTML Preformatted Char"/>
    <w:link w:val="HTMLPreformatted"/>
    <w:uiPriority w:val="99"/>
    <w:semiHidden/>
    <w:rsid w:val="00DF16D4"/>
    <w:rPr>
      <w:rFonts w:ascii="Courier New" w:hAnsi="Courier New" w:cs="Courier New"/>
    </w:rPr>
  </w:style>
  <w:style w:type="paragraph" w:styleId="TOC2">
    <w:name w:val="toc 2"/>
    <w:basedOn w:val="Normal"/>
    <w:next w:val="Normal"/>
    <w:autoRedefine/>
    <w:semiHidden/>
    <w:rsid w:val="0065779E"/>
    <w:pPr>
      <w:spacing w:before="240"/>
    </w:pPr>
    <w:rPr>
      <w:rFonts w:ascii="Times New Roman" w:hAnsi="Times New Roman"/>
      <w:b/>
      <w:bCs/>
    </w:rPr>
  </w:style>
  <w:style w:type="paragraph" w:customStyle="1" w:styleId="text0">
    <w:name w:val="text"/>
    <w:basedOn w:val="Normal"/>
    <w:rsid w:val="001D252B"/>
    <w:pPr>
      <w:spacing w:after="200" w:line="280" w:lineRule="atLeast"/>
    </w:pPr>
    <w:rPr>
      <w:rFonts w:eastAsia="Calibri" w:cs="Arial"/>
      <w:szCs w:val="20"/>
      <w:lang w:eastAsia="en-AU"/>
    </w:rPr>
  </w:style>
  <w:style w:type="character" w:customStyle="1" w:styleId="TextChar1">
    <w:name w:val="Text Char1"/>
    <w:link w:val="Text"/>
    <w:rsid w:val="001D252B"/>
    <w:rPr>
      <w:rFonts w:ascii="Arial" w:hAnsi="Arial" w:cs="Arial"/>
      <w:szCs w:val="24"/>
      <w:lang w:val="en-AU" w:eastAsia="en-US" w:bidi="ar-SA"/>
    </w:rPr>
  </w:style>
  <w:style w:type="paragraph" w:styleId="BodyTextIndent">
    <w:name w:val="Body Text Indent"/>
    <w:basedOn w:val="Normal"/>
    <w:link w:val="BodyTextIndentChar"/>
    <w:uiPriority w:val="99"/>
    <w:unhideWhenUsed/>
    <w:rsid w:val="00667BDD"/>
    <w:pPr>
      <w:spacing w:after="120"/>
      <w:ind w:left="283"/>
    </w:pPr>
  </w:style>
  <w:style w:type="character" w:customStyle="1" w:styleId="BodyTextIndentChar">
    <w:name w:val="Body Text Indent Char"/>
    <w:link w:val="BodyTextIndent"/>
    <w:uiPriority w:val="99"/>
    <w:rsid w:val="00667BDD"/>
    <w:rPr>
      <w:rFonts w:ascii="Arial" w:hAnsi="Arial"/>
      <w:szCs w:val="24"/>
      <w:lang w:eastAsia="en-US"/>
    </w:rPr>
  </w:style>
  <w:style w:type="character" w:customStyle="1" w:styleId="apple-converted-space">
    <w:name w:val="apple-converted-space"/>
    <w:basedOn w:val="DefaultParagraphFont"/>
    <w:rsid w:val="00BC3221"/>
  </w:style>
  <w:style w:type="character" w:customStyle="1" w:styleId="pre">
    <w:name w:val="pre"/>
    <w:basedOn w:val="DefaultParagraphFont"/>
    <w:rsid w:val="004307C9"/>
  </w:style>
  <w:style w:type="paragraph" w:styleId="Caption">
    <w:name w:val="caption"/>
    <w:basedOn w:val="Normal"/>
    <w:next w:val="Normal"/>
    <w:uiPriority w:val="35"/>
    <w:unhideWhenUsed/>
    <w:qFormat/>
    <w:rsid w:val="008B3F6D"/>
    <w:rPr>
      <w:b/>
      <w:bCs/>
      <w:szCs w:val="20"/>
    </w:rPr>
  </w:style>
  <w:style w:type="character" w:customStyle="1" w:styleId="mw-headline">
    <w:name w:val="mw-headline"/>
    <w:rsid w:val="00914369"/>
  </w:style>
  <w:style w:type="character" w:customStyle="1" w:styleId="mw-editsection">
    <w:name w:val="mw-editsection"/>
    <w:rsid w:val="00914369"/>
  </w:style>
  <w:style w:type="character" w:customStyle="1" w:styleId="mw-editsection-bracket">
    <w:name w:val="mw-editsection-bracket"/>
    <w:rsid w:val="00914369"/>
  </w:style>
  <w:style w:type="character" w:styleId="UnresolvedMention">
    <w:name w:val="Unresolved Mention"/>
    <w:basedOn w:val="DefaultParagraphFont"/>
    <w:uiPriority w:val="99"/>
    <w:semiHidden/>
    <w:unhideWhenUsed/>
    <w:rsid w:val="00DA7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0812">
      <w:bodyDiv w:val="1"/>
      <w:marLeft w:val="0"/>
      <w:marRight w:val="0"/>
      <w:marTop w:val="0"/>
      <w:marBottom w:val="0"/>
      <w:divBdr>
        <w:top w:val="none" w:sz="0" w:space="0" w:color="auto"/>
        <w:left w:val="none" w:sz="0" w:space="0" w:color="auto"/>
        <w:bottom w:val="none" w:sz="0" w:space="0" w:color="auto"/>
        <w:right w:val="none" w:sz="0" w:space="0" w:color="auto"/>
      </w:divBdr>
      <w:divsChild>
        <w:div w:id="780076503">
          <w:marLeft w:val="0"/>
          <w:marRight w:val="0"/>
          <w:marTop w:val="0"/>
          <w:marBottom w:val="0"/>
          <w:divBdr>
            <w:top w:val="single" w:sz="2" w:space="0" w:color="666666"/>
            <w:left w:val="none" w:sz="0" w:space="0" w:color="auto"/>
            <w:bottom w:val="none" w:sz="0" w:space="0" w:color="auto"/>
            <w:right w:val="none" w:sz="0" w:space="0" w:color="auto"/>
          </w:divBdr>
          <w:divsChild>
            <w:div w:id="3946294">
              <w:marLeft w:val="2129"/>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95186336">
      <w:bodyDiv w:val="1"/>
      <w:marLeft w:val="0"/>
      <w:marRight w:val="0"/>
      <w:marTop w:val="0"/>
      <w:marBottom w:val="0"/>
      <w:divBdr>
        <w:top w:val="none" w:sz="0" w:space="0" w:color="auto"/>
        <w:left w:val="none" w:sz="0" w:space="0" w:color="auto"/>
        <w:bottom w:val="none" w:sz="0" w:space="0" w:color="auto"/>
        <w:right w:val="none" w:sz="0" w:space="0" w:color="auto"/>
      </w:divBdr>
      <w:divsChild>
        <w:div w:id="1784307515">
          <w:marLeft w:val="0"/>
          <w:marRight w:val="0"/>
          <w:marTop w:val="0"/>
          <w:marBottom w:val="0"/>
          <w:divBdr>
            <w:top w:val="single" w:sz="2" w:space="0" w:color="666666"/>
            <w:left w:val="none" w:sz="0" w:space="0" w:color="auto"/>
            <w:bottom w:val="none" w:sz="0" w:space="0" w:color="auto"/>
            <w:right w:val="none" w:sz="0" w:space="0" w:color="auto"/>
          </w:divBdr>
          <w:divsChild>
            <w:div w:id="1543862460">
              <w:marLeft w:val="255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30371186">
      <w:bodyDiv w:val="1"/>
      <w:marLeft w:val="0"/>
      <w:marRight w:val="0"/>
      <w:marTop w:val="0"/>
      <w:marBottom w:val="0"/>
      <w:divBdr>
        <w:top w:val="none" w:sz="0" w:space="0" w:color="auto"/>
        <w:left w:val="none" w:sz="0" w:space="0" w:color="auto"/>
        <w:bottom w:val="none" w:sz="0" w:space="0" w:color="auto"/>
        <w:right w:val="none" w:sz="0" w:space="0" w:color="auto"/>
      </w:divBdr>
    </w:div>
    <w:div w:id="339940495">
      <w:bodyDiv w:val="1"/>
      <w:marLeft w:val="0"/>
      <w:marRight w:val="0"/>
      <w:marTop w:val="0"/>
      <w:marBottom w:val="0"/>
      <w:divBdr>
        <w:top w:val="none" w:sz="0" w:space="0" w:color="auto"/>
        <w:left w:val="none" w:sz="0" w:space="0" w:color="auto"/>
        <w:bottom w:val="none" w:sz="0" w:space="0" w:color="auto"/>
        <w:right w:val="none" w:sz="0" w:space="0" w:color="auto"/>
      </w:divBdr>
    </w:div>
    <w:div w:id="357048309">
      <w:bodyDiv w:val="1"/>
      <w:marLeft w:val="0"/>
      <w:marRight w:val="0"/>
      <w:marTop w:val="0"/>
      <w:marBottom w:val="0"/>
      <w:divBdr>
        <w:top w:val="none" w:sz="0" w:space="0" w:color="auto"/>
        <w:left w:val="none" w:sz="0" w:space="0" w:color="auto"/>
        <w:bottom w:val="none" w:sz="0" w:space="0" w:color="auto"/>
        <w:right w:val="none" w:sz="0" w:space="0" w:color="auto"/>
      </w:divBdr>
    </w:div>
    <w:div w:id="623851840">
      <w:bodyDiv w:val="1"/>
      <w:marLeft w:val="0"/>
      <w:marRight w:val="0"/>
      <w:marTop w:val="0"/>
      <w:marBottom w:val="0"/>
      <w:divBdr>
        <w:top w:val="none" w:sz="0" w:space="0" w:color="auto"/>
        <w:left w:val="none" w:sz="0" w:space="0" w:color="auto"/>
        <w:bottom w:val="none" w:sz="0" w:space="0" w:color="auto"/>
        <w:right w:val="none" w:sz="0" w:space="0" w:color="auto"/>
      </w:divBdr>
      <w:divsChild>
        <w:div w:id="467863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830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900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239585">
      <w:bodyDiv w:val="1"/>
      <w:marLeft w:val="0"/>
      <w:marRight w:val="0"/>
      <w:marTop w:val="0"/>
      <w:marBottom w:val="0"/>
      <w:divBdr>
        <w:top w:val="none" w:sz="0" w:space="0" w:color="auto"/>
        <w:left w:val="none" w:sz="0" w:space="0" w:color="auto"/>
        <w:bottom w:val="none" w:sz="0" w:space="0" w:color="auto"/>
        <w:right w:val="none" w:sz="0" w:space="0" w:color="auto"/>
      </w:divBdr>
    </w:div>
    <w:div w:id="707798975">
      <w:bodyDiv w:val="1"/>
      <w:marLeft w:val="0"/>
      <w:marRight w:val="0"/>
      <w:marTop w:val="0"/>
      <w:marBottom w:val="0"/>
      <w:divBdr>
        <w:top w:val="none" w:sz="0" w:space="0" w:color="auto"/>
        <w:left w:val="none" w:sz="0" w:space="0" w:color="auto"/>
        <w:bottom w:val="none" w:sz="0" w:space="0" w:color="auto"/>
        <w:right w:val="none" w:sz="0" w:space="0" w:color="auto"/>
      </w:divBdr>
      <w:divsChild>
        <w:div w:id="301430570">
          <w:marLeft w:val="1195"/>
          <w:marRight w:val="0"/>
          <w:marTop w:val="96"/>
          <w:marBottom w:val="0"/>
          <w:divBdr>
            <w:top w:val="none" w:sz="0" w:space="0" w:color="auto"/>
            <w:left w:val="none" w:sz="0" w:space="0" w:color="auto"/>
            <w:bottom w:val="none" w:sz="0" w:space="0" w:color="auto"/>
            <w:right w:val="none" w:sz="0" w:space="0" w:color="auto"/>
          </w:divBdr>
        </w:div>
        <w:div w:id="611590698">
          <w:marLeft w:val="1195"/>
          <w:marRight w:val="0"/>
          <w:marTop w:val="96"/>
          <w:marBottom w:val="0"/>
          <w:divBdr>
            <w:top w:val="none" w:sz="0" w:space="0" w:color="auto"/>
            <w:left w:val="none" w:sz="0" w:space="0" w:color="auto"/>
            <w:bottom w:val="none" w:sz="0" w:space="0" w:color="auto"/>
            <w:right w:val="none" w:sz="0" w:space="0" w:color="auto"/>
          </w:divBdr>
        </w:div>
        <w:div w:id="1078937584">
          <w:marLeft w:val="461"/>
          <w:marRight w:val="0"/>
          <w:marTop w:val="115"/>
          <w:marBottom w:val="0"/>
          <w:divBdr>
            <w:top w:val="none" w:sz="0" w:space="0" w:color="auto"/>
            <w:left w:val="none" w:sz="0" w:space="0" w:color="auto"/>
            <w:bottom w:val="none" w:sz="0" w:space="0" w:color="auto"/>
            <w:right w:val="none" w:sz="0" w:space="0" w:color="auto"/>
          </w:divBdr>
        </w:div>
        <w:div w:id="1497107246">
          <w:marLeft w:val="1195"/>
          <w:marRight w:val="0"/>
          <w:marTop w:val="96"/>
          <w:marBottom w:val="0"/>
          <w:divBdr>
            <w:top w:val="none" w:sz="0" w:space="0" w:color="auto"/>
            <w:left w:val="none" w:sz="0" w:space="0" w:color="auto"/>
            <w:bottom w:val="none" w:sz="0" w:space="0" w:color="auto"/>
            <w:right w:val="none" w:sz="0" w:space="0" w:color="auto"/>
          </w:divBdr>
        </w:div>
        <w:div w:id="1604411563">
          <w:marLeft w:val="1195"/>
          <w:marRight w:val="0"/>
          <w:marTop w:val="96"/>
          <w:marBottom w:val="0"/>
          <w:divBdr>
            <w:top w:val="none" w:sz="0" w:space="0" w:color="auto"/>
            <w:left w:val="none" w:sz="0" w:space="0" w:color="auto"/>
            <w:bottom w:val="none" w:sz="0" w:space="0" w:color="auto"/>
            <w:right w:val="none" w:sz="0" w:space="0" w:color="auto"/>
          </w:divBdr>
        </w:div>
      </w:divsChild>
    </w:div>
    <w:div w:id="789277056">
      <w:bodyDiv w:val="1"/>
      <w:marLeft w:val="0"/>
      <w:marRight w:val="0"/>
      <w:marTop w:val="0"/>
      <w:marBottom w:val="0"/>
      <w:divBdr>
        <w:top w:val="none" w:sz="0" w:space="0" w:color="auto"/>
        <w:left w:val="none" w:sz="0" w:space="0" w:color="auto"/>
        <w:bottom w:val="none" w:sz="0" w:space="0" w:color="auto"/>
        <w:right w:val="none" w:sz="0" w:space="0" w:color="auto"/>
      </w:divBdr>
      <w:divsChild>
        <w:div w:id="1615287623">
          <w:marLeft w:val="461"/>
          <w:marRight w:val="0"/>
          <w:marTop w:val="96"/>
          <w:marBottom w:val="0"/>
          <w:divBdr>
            <w:top w:val="none" w:sz="0" w:space="0" w:color="auto"/>
            <w:left w:val="none" w:sz="0" w:space="0" w:color="auto"/>
            <w:bottom w:val="none" w:sz="0" w:space="0" w:color="auto"/>
            <w:right w:val="none" w:sz="0" w:space="0" w:color="auto"/>
          </w:divBdr>
        </w:div>
      </w:divsChild>
    </w:div>
    <w:div w:id="1055812477">
      <w:bodyDiv w:val="1"/>
      <w:marLeft w:val="0"/>
      <w:marRight w:val="0"/>
      <w:marTop w:val="0"/>
      <w:marBottom w:val="0"/>
      <w:divBdr>
        <w:top w:val="none" w:sz="0" w:space="0" w:color="auto"/>
        <w:left w:val="none" w:sz="0" w:space="0" w:color="auto"/>
        <w:bottom w:val="none" w:sz="0" w:space="0" w:color="auto"/>
        <w:right w:val="none" w:sz="0" w:space="0" w:color="auto"/>
      </w:divBdr>
    </w:div>
    <w:div w:id="117152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au/url?sa=i&amp;rct=j&amp;q=&amp;esrc=s&amp;source=images&amp;cd=&amp;cad=rja&amp;uact=8&amp;ved=0ahUKEwi79s2C5ILVAhUCvbwKHeiNDOgQjRwIBw&amp;url=https://it.pinterest.com/explore/caesar-cipher/&amp;psig=AFQjCNE5Gv0wXTuMkpZfsFItAYnwQIA3hw&amp;ust=1499914743871036" TargetMode="External"/><Relationship Id="rId17" Type="http://schemas.openxmlformats.org/officeDocument/2006/relationships/hyperlink" Target="http://www.unisa.edu.au/policies/manual/" TargetMode="External"/><Relationship Id="rId2" Type="http://schemas.openxmlformats.org/officeDocument/2006/relationships/numbering" Target="numbering.xml"/><Relationship Id="rId16" Type="http://schemas.openxmlformats.org/officeDocument/2006/relationships/hyperlink" Target="http://en.wikipedia.org/wiki/Brute-force_att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esar_cipher" TargetMode="External"/><Relationship Id="rId5" Type="http://schemas.openxmlformats.org/officeDocument/2006/relationships/webSettings" Target="webSettings.xml"/><Relationship Id="rId15" Type="http://schemas.openxmlformats.org/officeDocument/2006/relationships/hyperlink" Target="http://en.wikipedia.org/wiki/Caesar_cipher"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Caesar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6A4D5-A5EB-434E-92A2-63FEE38F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21</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**Click once—type in course code—do not use return key** (2004)</vt:lpstr>
    </vt:vector>
  </TitlesOfParts>
  <Company>University of South Australia</Company>
  <LinksUpToDate>false</LinksUpToDate>
  <CharactersWithSpaces>26190</CharactersWithSpaces>
  <SharedDoc>false</SharedDoc>
  <HLinks>
    <vt:vector size="24" baseType="variant">
      <vt:variant>
        <vt:i4>5832721</vt:i4>
      </vt:variant>
      <vt:variant>
        <vt:i4>12</vt:i4>
      </vt:variant>
      <vt:variant>
        <vt:i4>0</vt:i4>
      </vt:variant>
      <vt:variant>
        <vt:i4>5</vt:i4>
      </vt:variant>
      <vt:variant>
        <vt:lpwstr>http://www.unisa.edu.au/policies/manual/</vt:lpwstr>
      </vt:variant>
      <vt:variant>
        <vt:lpwstr/>
      </vt:variant>
      <vt:variant>
        <vt:i4>327745</vt:i4>
      </vt:variant>
      <vt:variant>
        <vt:i4>9</vt:i4>
      </vt:variant>
      <vt:variant>
        <vt:i4>0</vt:i4>
      </vt:variant>
      <vt:variant>
        <vt:i4>5</vt:i4>
      </vt:variant>
      <vt:variant>
        <vt:lpwstr>https://docs.python.org/3/library/stdtypes.html</vt:lpwstr>
      </vt:variant>
      <vt:variant>
        <vt:lpwstr>string-methods</vt:lpwstr>
      </vt:variant>
      <vt:variant>
        <vt:i4>6225963</vt:i4>
      </vt:variant>
      <vt:variant>
        <vt:i4>6</vt:i4>
      </vt:variant>
      <vt:variant>
        <vt:i4>0</vt:i4>
      </vt:variant>
      <vt:variant>
        <vt:i4>5</vt:i4>
      </vt:variant>
      <vt:variant>
        <vt:lpwstr>http://en.wikipedia.org/wiki/Mathematical_joke</vt:lpwstr>
      </vt:variant>
      <vt:variant>
        <vt:lpwstr/>
      </vt:variant>
      <vt:variant>
        <vt:i4>5963810</vt:i4>
      </vt:variant>
      <vt:variant>
        <vt:i4>3</vt:i4>
      </vt:variant>
      <vt:variant>
        <vt:i4>0</vt:i4>
      </vt:variant>
      <vt:variant>
        <vt:i4>5</vt:i4>
      </vt:variant>
      <vt:variant>
        <vt:lpwstr>http://en.wikipedia.org/wiki/Binary_number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once—type in course code—do not use return key** (2004)</dc:title>
  <dc:subject/>
  <dc:creator>David Kearney</dc:creator>
  <cp:keywords/>
  <dc:description/>
  <cp:lastModifiedBy>Maciel Tarouco, Lais - macly030</cp:lastModifiedBy>
  <cp:revision>5</cp:revision>
  <cp:lastPrinted>2018-04-17T03:59:00Z</cp:lastPrinted>
  <dcterms:created xsi:type="dcterms:W3CDTF">2022-04-03T07:25:00Z</dcterms:created>
  <dcterms:modified xsi:type="dcterms:W3CDTF">2022-05-09T10:10:00Z</dcterms:modified>
</cp:coreProperties>
</file>